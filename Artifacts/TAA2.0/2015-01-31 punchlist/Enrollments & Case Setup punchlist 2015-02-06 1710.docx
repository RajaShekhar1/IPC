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3D78A" w14:textId="77777777" w:rsidR="00725AB1" w:rsidRPr="00C574ED" w:rsidRDefault="00755992" w:rsidP="004D6CF4">
      <w:pPr>
        <w:jc w:val="center"/>
      </w:pPr>
      <w:r w:rsidRPr="00C574ED">
        <w:t xml:space="preserve">Enrollments / Case </w:t>
      </w:r>
      <w:proofErr w:type="spellStart"/>
      <w:r w:rsidRPr="00C574ED">
        <w:t>punchlist</w:t>
      </w:r>
      <w:proofErr w:type="spellEnd"/>
    </w:p>
    <w:p w14:paraId="10D06DED" w14:textId="77777777" w:rsidR="00755992" w:rsidRPr="00C574ED" w:rsidRDefault="00755992"/>
    <w:p w14:paraId="2715D7B2" w14:textId="77777777" w:rsidR="00755992" w:rsidRPr="00C574ED" w:rsidRDefault="00755992" w:rsidP="00755992">
      <w:pPr>
        <w:pBdr>
          <w:bottom w:val="single" w:sz="4" w:space="1" w:color="auto"/>
        </w:pBdr>
      </w:pPr>
      <w:r w:rsidRPr="00C574ED">
        <w:t>Enrollment Reports</w:t>
      </w:r>
    </w:p>
    <w:p w14:paraId="0C007CCB" w14:textId="1228478C" w:rsidR="00755992" w:rsidRPr="00C574ED" w:rsidRDefault="005D425A" w:rsidP="00755992">
      <w:pPr>
        <w:pStyle w:val="ListParagraph"/>
        <w:numPr>
          <w:ilvl w:val="0"/>
          <w:numId w:val="1"/>
        </w:numPr>
        <w:rPr>
          <w:strike/>
          <w:color w:val="A6A6A6" w:themeColor="background1" w:themeShade="A6"/>
        </w:rPr>
      </w:pPr>
      <w:r w:rsidRPr="00C574ED">
        <w:rPr>
          <w:strike/>
          <w:color w:val="A6A6A6" w:themeColor="background1" w:themeShade="A6"/>
        </w:rPr>
        <w:t>Relocate “Summary” table above other lines.  So the vertical order is Group Title, Summary header and table, Period, Product, Method(s), Case Agents, and then (later) Products table</w:t>
      </w:r>
      <w:r w:rsidRPr="00C574ED">
        <w:rPr>
          <w:strike/>
          <w:color w:val="A6A6A6" w:themeColor="background1" w:themeShade="A6"/>
        </w:rPr>
        <w:br/>
      </w:r>
      <w:r w:rsidRPr="00C574ED">
        <w:rPr>
          <w:strike/>
          <w:noProof/>
          <w:color w:val="A6A6A6" w:themeColor="background1" w:themeShade="A6"/>
        </w:rPr>
        <w:drawing>
          <wp:inline distT="0" distB="0" distL="0" distR="0" wp14:anchorId="0BE6C81C" wp14:editId="7F165C38">
            <wp:extent cx="4182533" cy="2068474"/>
            <wp:effectExtent l="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30" cy="20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992" w:rsidRPr="00C574ED">
        <w:rPr>
          <w:strike/>
          <w:color w:val="A6A6A6" w:themeColor="background1" w:themeShade="A6"/>
        </w:rPr>
        <w:br/>
      </w:r>
      <w:r w:rsidR="00755992" w:rsidRPr="00C574ED">
        <w:rPr>
          <w:strike/>
          <w:color w:val="A6A6A6" w:themeColor="background1" w:themeShade="A6"/>
          <w:vertAlign w:val="superscript"/>
        </w:rPr>
        <w:br/>
      </w:r>
    </w:p>
    <w:p w14:paraId="39E509C1" w14:textId="77777777" w:rsidR="009973FE" w:rsidRPr="00C574ED" w:rsidRDefault="003673EA" w:rsidP="0075599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In “Total Processed” cell, add total number of records to parenthesis, as in</w:t>
      </w:r>
      <w:r w:rsidRPr="00C574ED">
        <w:rPr>
          <w:color w:val="A6A6A6" w:themeColor="background1" w:themeShade="A6"/>
        </w:rPr>
        <w:br/>
        <w:t>1.2% (6 of 500)</w:t>
      </w:r>
    </w:p>
    <w:p w14:paraId="1799A2CB" w14:textId="76F784F6" w:rsidR="003673EA" w:rsidRPr="00C574ED" w:rsidRDefault="009973FE" w:rsidP="009973F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The “…of 500)” is redundant on the adjacent Total Take and Total Declined cells; let’s just display this in the “Total Processed”</w:t>
      </w:r>
      <w:r w:rsidR="003673EA" w:rsidRPr="00C574ED">
        <w:rPr>
          <w:color w:val="A6A6A6" w:themeColor="background1" w:themeShade="A6"/>
        </w:rPr>
        <w:br/>
      </w:r>
    </w:p>
    <w:p w14:paraId="09C022E9" w14:textId="44FC800B" w:rsidR="00755992" w:rsidRPr="00C574ED" w:rsidRDefault="00755992" w:rsidP="00755992">
      <w:pPr>
        <w:pStyle w:val="ListParagraph"/>
        <w:numPr>
          <w:ilvl w:val="0"/>
          <w:numId w:val="1"/>
        </w:numPr>
        <w:rPr>
          <w:strike/>
          <w:color w:val="A6A6A6" w:themeColor="background1" w:themeShade="A6"/>
        </w:rPr>
      </w:pPr>
      <w:r w:rsidRPr="00C574ED">
        <w:rPr>
          <w:strike/>
          <w:color w:val="A6A6A6" w:themeColor="background1" w:themeShade="A6"/>
        </w:rPr>
        <w:t>Add a new leading column, “Date</w:t>
      </w:r>
      <w:r w:rsidR="004D6CF4" w:rsidRPr="00C574ED">
        <w:rPr>
          <w:strike/>
          <w:color w:val="A6A6A6" w:themeColor="background1" w:themeShade="A6"/>
        </w:rPr>
        <w:t>/Time</w:t>
      </w:r>
      <w:r w:rsidRPr="00C574ED">
        <w:rPr>
          <w:strike/>
          <w:color w:val="A6A6A6" w:themeColor="background1" w:themeShade="A6"/>
        </w:rPr>
        <w:t>” with the date/time stamp (e.g.</w:t>
      </w:r>
      <w:proofErr w:type="gramStart"/>
      <w:r w:rsidRPr="00C574ED">
        <w:rPr>
          <w:strike/>
          <w:color w:val="A6A6A6" w:themeColor="background1" w:themeShade="A6"/>
        </w:rPr>
        <w:t>,  01</w:t>
      </w:r>
      <w:proofErr w:type="gramEnd"/>
      <w:r w:rsidRPr="00C574ED">
        <w:rPr>
          <w:strike/>
          <w:color w:val="A6A6A6" w:themeColor="background1" w:themeShade="A6"/>
        </w:rPr>
        <w:t>/27/15 15:41)</w:t>
      </w:r>
      <w:r w:rsidR="004D6CF4" w:rsidRPr="00C574ED">
        <w:rPr>
          <w:strike/>
          <w:color w:val="A6A6A6" w:themeColor="background1" w:themeShade="A6"/>
        </w:rPr>
        <w:t xml:space="preserve"> – I think this is Signature Date in the file</w:t>
      </w:r>
    </w:p>
    <w:p w14:paraId="2B07E9BC" w14:textId="77777777" w:rsidR="00755992" w:rsidRPr="00C574ED" w:rsidRDefault="00755992" w:rsidP="00755992">
      <w:pPr>
        <w:pStyle w:val="ListParagraph"/>
        <w:rPr>
          <w:strike/>
          <w:color w:val="A6A6A6" w:themeColor="background1" w:themeShade="A6"/>
        </w:rPr>
      </w:pPr>
      <w:r w:rsidRPr="00C574ED">
        <w:rPr>
          <w:strike/>
          <w:noProof/>
          <w:color w:val="A6A6A6" w:themeColor="background1" w:themeShade="A6"/>
        </w:rPr>
        <w:drawing>
          <wp:inline distT="0" distB="0" distL="0" distR="0" wp14:anchorId="75F78762" wp14:editId="3411B3E9">
            <wp:extent cx="5215467" cy="1147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63" cy="114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A7C3" w14:textId="77777777" w:rsidR="00755992" w:rsidRPr="00C574ED" w:rsidRDefault="00755992" w:rsidP="00755992">
      <w:pPr>
        <w:pStyle w:val="ListParagraph"/>
        <w:rPr>
          <w:color w:val="A6A6A6" w:themeColor="background1" w:themeShade="A6"/>
        </w:rPr>
      </w:pPr>
    </w:p>
    <w:p w14:paraId="21A84BD5" w14:textId="77777777" w:rsidR="004D6CF4" w:rsidRPr="00C574ED" w:rsidRDefault="004D6CF4" w:rsidP="004D6CF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Download file</w:t>
      </w:r>
    </w:p>
    <w:p w14:paraId="51C4FF6E" w14:textId="79CB4332" w:rsidR="004D6CF4" w:rsidRPr="00C574ED" w:rsidRDefault="004D6CF4" w:rsidP="004D6CF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Rename “Signature Date” header in file to be “Timestamp” and make it 1</w:t>
      </w:r>
      <w:r w:rsidRPr="00C574ED">
        <w:rPr>
          <w:color w:val="A6A6A6" w:themeColor="background1" w:themeShade="A6"/>
          <w:vertAlign w:val="superscript"/>
        </w:rPr>
        <w:t>st</w:t>
      </w:r>
      <w:r w:rsidRPr="00C574ED">
        <w:rPr>
          <w:color w:val="A6A6A6" w:themeColor="background1" w:themeShade="A6"/>
        </w:rPr>
        <w:t xml:space="preserve"> column</w:t>
      </w:r>
    </w:p>
    <w:p w14:paraId="6471B8CB" w14:textId="05DDD43F" w:rsidR="004D6CF4" w:rsidRPr="00C574ED" w:rsidRDefault="004D6CF4" w:rsidP="004D6CF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Make status second column</w:t>
      </w:r>
    </w:p>
    <w:p w14:paraId="1F7AFA65" w14:textId="43BBFA3C" w:rsidR="004D6CF4" w:rsidRPr="00C574ED" w:rsidRDefault="004D6CF4" w:rsidP="004D6CF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Add fields</w:t>
      </w:r>
    </w:p>
    <w:p w14:paraId="1D7BA092" w14:textId="4664CE43" w:rsidR="004D6CF4" w:rsidRPr="00C574ED" w:rsidRDefault="004D6CF4" w:rsidP="004D6C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Agent Code </w:t>
      </w:r>
    </w:p>
    <w:p w14:paraId="4BE4C517" w14:textId="3D127D03" w:rsidR="004D6CF4" w:rsidRPr="00C574ED" w:rsidRDefault="004D6CF4" w:rsidP="004D6C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Agent Name</w:t>
      </w:r>
    </w:p>
    <w:p w14:paraId="2269D960" w14:textId="19B74AFB" w:rsidR="004D6CF4" w:rsidRPr="00C574ED" w:rsidRDefault="004D6CF4" w:rsidP="004D6C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Beneficiaries (all 4 fields)</w:t>
      </w:r>
    </w:p>
    <w:p w14:paraId="674AC4EE" w14:textId="65A53510" w:rsidR="00525CC9" w:rsidRPr="00C574ED" w:rsidRDefault="004D7969" w:rsidP="00525CC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lastRenderedPageBreak/>
        <w:t>BUG</w:t>
      </w:r>
      <w:r w:rsidR="00525CC9" w:rsidRPr="00C574ED">
        <w:rPr>
          <w:color w:val="A6A6A6" w:themeColor="background1" w:themeShade="A6"/>
        </w:rPr>
        <w:t>: Printing a report multiple time adds duplicate summary tables:</w:t>
      </w:r>
      <w:r w:rsidR="00525CC9" w:rsidRPr="00C574ED">
        <w:rPr>
          <w:color w:val="A6A6A6" w:themeColor="background1" w:themeShade="A6"/>
        </w:rPr>
        <w:br/>
      </w:r>
      <w:r w:rsidR="005D425A" w:rsidRPr="00C574ED">
        <w:rPr>
          <w:noProof/>
          <w:color w:val="A6A6A6" w:themeColor="background1" w:themeShade="A6"/>
        </w:rPr>
        <w:drawing>
          <wp:inline distT="0" distB="0" distL="0" distR="0" wp14:anchorId="5DDCE04C" wp14:editId="63E8BA4E">
            <wp:extent cx="3474439" cy="2379133"/>
            <wp:effectExtent l="0" t="0" r="5715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95" cy="23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AAA7" w14:textId="0FE73B99" w:rsidR="00525CC9" w:rsidRPr="00C574ED" w:rsidRDefault="00525CC9" w:rsidP="00525CC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Can we easily just open the print target in a separate window?  (</w:t>
      </w:r>
      <w:proofErr w:type="gramStart"/>
      <w:r w:rsidRPr="00C574ED">
        <w:rPr>
          <w:color w:val="A6A6A6" w:themeColor="background1" w:themeShade="A6"/>
        </w:rPr>
        <w:t>or</w:t>
      </w:r>
      <w:proofErr w:type="gramEnd"/>
      <w:r w:rsidRPr="00C574ED">
        <w:rPr>
          <w:color w:val="A6A6A6" w:themeColor="background1" w:themeShade="A6"/>
        </w:rPr>
        <w:t xml:space="preserve"> is that bad form?)  Otherwise </w:t>
      </w:r>
      <w:r w:rsidR="005D425A" w:rsidRPr="00C574ED">
        <w:rPr>
          <w:color w:val="A6A6A6" w:themeColor="background1" w:themeShade="A6"/>
        </w:rPr>
        <w:t>after printing the user is left on a static page with no navigation.</w:t>
      </w:r>
      <w:r w:rsidRPr="00C574ED">
        <w:rPr>
          <w:color w:val="A6A6A6" w:themeColor="background1" w:themeShade="A6"/>
        </w:rPr>
        <w:br/>
      </w:r>
    </w:p>
    <w:p w14:paraId="35A2EC6A" w14:textId="77777777" w:rsidR="00B220E0" w:rsidRPr="00C574ED" w:rsidRDefault="00125B17" w:rsidP="0075599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Allow Horizontal</w:t>
      </w:r>
      <w:r w:rsidR="00B220E0" w:rsidRPr="00C574ED">
        <w:rPr>
          <w:color w:val="A6A6A6" w:themeColor="background1" w:themeShade="A6"/>
        </w:rPr>
        <w:t xml:space="preserve"> scroll on tables at &lt;768px</w:t>
      </w:r>
    </w:p>
    <w:p w14:paraId="637E2546" w14:textId="095B0D1F" w:rsidR="00AC394A" w:rsidRPr="00C574ED" w:rsidRDefault="00B220E0" w:rsidP="0075599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O</w:t>
      </w:r>
      <w:r w:rsidR="00125B17" w:rsidRPr="00C574ED">
        <w:rPr>
          <w:color w:val="A6A6A6" w:themeColor="background1" w:themeShade="A6"/>
        </w:rPr>
        <w:t>therwise, would like m</w:t>
      </w:r>
      <w:r w:rsidR="00AC394A" w:rsidRPr="00C574ED">
        <w:rPr>
          <w:color w:val="A6A6A6" w:themeColor="background1" w:themeShade="A6"/>
        </w:rPr>
        <w:t>obile-friendly tables</w:t>
      </w:r>
      <w:r w:rsidR="004D6CF4" w:rsidRPr="00C574ED">
        <w:rPr>
          <w:color w:val="A6A6A6" w:themeColor="background1" w:themeShade="A6"/>
        </w:rPr>
        <w:t xml:space="preserve"> (perhaps for 2.5 release if there’s not a ready vehicle to do this)</w:t>
      </w:r>
      <w:r w:rsidR="00AC394A" w:rsidRPr="00C574ED">
        <w:rPr>
          <w:color w:val="A6A6A6" w:themeColor="background1" w:themeShade="A6"/>
        </w:rPr>
        <w:t>:</w:t>
      </w:r>
    </w:p>
    <w:p w14:paraId="7968D228" w14:textId="7296A8AA" w:rsidR="00FC0A95" w:rsidRPr="00C574ED" w:rsidRDefault="00B15C3D" w:rsidP="00B15C3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Breakpoints </w:t>
      </w:r>
      <w:r w:rsidRPr="00C574ED">
        <w:rPr>
          <w:color w:val="A6A6A6" w:themeColor="background1" w:themeShade="A6"/>
        </w:rPr>
        <w:br/>
        <w:t>I: &lt;1024</w:t>
      </w:r>
      <w:r w:rsidRPr="00C574ED">
        <w:rPr>
          <w:color w:val="A6A6A6" w:themeColor="background1" w:themeShade="A6"/>
        </w:rPr>
        <w:br/>
        <w:t xml:space="preserve">II: </w:t>
      </w:r>
      <w:r w:rsidR="00C92DFC" w:rsidRPr="00C574ED">
        <w:rPr>
          <w:color w:val="A6A6A6" w:themeColor="background1" w:themeShade="A6"/>
        </w:rPr>
        <w:t>&lt;76</w:t>
      </w:r>
      <w:r w:rsidR="00FC0A95" w:rsidRPr="00C574ED">
        <w:rPr>
          <w:color w:val="A6A6A6" w:themeColor="background1" w:themeShade="A6"/>
        </w:rPr>
        <w:t>8</w:t>
      </w:r>
      <w:r w:rsidR="00C92DFC" w:rsidRPr="00C574ED">
        <w:rPr>
          <w:color w:val="A6A6A6" w:themeColor="background1" w:themeShade="A6"/>
        </w:rPr>
        <w:t>w</w:t>
      </w:r>
      <w:r w:rsidR="00C92DFC" w:rsidRPr="00C574ED">
        <w:rPr>
          <w:color w:val="A6A6A6" w:themeColor="background1" w:themeShade="A6"/>
        </w:rPr>
        <w:br/>
        <w:t xml:space="preserve">III: </w:t>
      </w:r>
      <w:r w:rsidR="00FC0A95" w:rsidRPr="00C574ED">
        <w:rPr>
          <w:color w:val="A6A6A6" w:themeColor="background1" w:themeShade="A6"/>
        </w:rPr>
        <w:t>&lt;</w:t>
      </w:r>
      <w:r w:rsidR="00125B17" w:rsidRPr="00C574ED">
        <w:rPr>
          <w:color w:val="A6A6A6" w:themeColor="background1" w:themeShade="A6"/>
        </w:rPr>
        <w:t>600</w:t>
      </w:r>
      <w:r w:rsidR="00FC0A95" w:rsidRPr="00C574ED">
        <w:rPr>
          <w:color w:val="A6A6A6" w:themeColor="background1" w:themeShade="A6"/>
        </w:rPr>
        <w:t>w</w:t>
      </w:r>
      <w:r w:rsidR="00FC0A95" w:rsidRPr="00C574ED">
        <w:rPr>
          <w:color w:val="A6A6A6" w:themeColor="background1" w:themeShade="A6"/>
        </w:rPr>
        <w:br/>
        <w:t xml:space="preserve">IV: </w:t>
      </w:r>
      <w:r w:rsidR="00C92DFC" w:rsidRPr="00C574ED">
        <w:rPr>
          <w:color w:val="A6A6A6" w:themeColor="background1" w:themeShade="A6"/>
        </w:rPr>
        <w:t>&lt;560w</w:t>
      </w:r>
      <w:r w:rsidR="00FC0A95" w:rsidRPr="00C574ED">
        <w:rPr>
          <w:color w:val="A6A6A6" w:themeColor="background1" w:themeShade="A6"/>
        </w:rPr>
        <w:br/>
        <w:t>V: &lt;480w</w:t>
      </w:r>
    </w:p>
    <w:p w14:paraId="45533FAB" w14:textId="77777777" w:rsidR="00AC394A" w:rsidRPr="00C574ED" w:rsidRDefault="00AC394A" w:rsidP="00AC39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Enrollment Records (on Enrollment Report)</w:t>
      </w:r>
    </w:p>
    <w:p w14:paraId="75ACE00C" w14:textId="12DCBC2A" w:rsidR="00B15C3D" w:rsidRPr="00C574ED" w:rsidRDefault="00B15C3D" w:rsidP="00B15C3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Default: Time, First, Last, DOB, email, status, premium</w:t>
      </w:r>
    </w:p>
    <w:p w14:paraId="5292FEC5" w14:textId="23C07378" w:rsidR="00B15C3D" w:rsidRPr="00C574ED" w:rsidRDefault="00C92DFC" w:rsidP="00B15C3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At </w:t>
      </w:r>
      <w:r w:rsidR="00B15C3D" w:rsidRPr="00C574ED">
        <w:rPr>
          <w:color w:val="A6A6A6" w:themeColor="background1" w:themeShade="A6"/>
        </w:rPr>
        <w:t xml:space="preserve">I: Time, First, Last, DOB, </w:t>
      </w:r>
      <w:r w:rsidR="00B15C3D" w:rsidRPr="00C574ED">
        <w:rPr>
          <w:strike/>
          <w:color w:val="A6A6A6" w:themeColor="background1" w:themeShade="A6"/>
        </w:rPr>
        <w:t>email</w:t>
      </w:r>
      <w:r w:rsidR="00B15C3D" w:rsidRPr="00C574ED">
        <w:rPr>
          <w:color w:val="A6A6A6" w:themeColor="background1" w:themeShade="A6"/>
        </w:rPr>
        <w:t xml:space="preserve">, status, premium </w:t>
      </w:r>
    </w:p>
    <w:p w14:paraId="6C44BAD5" w14:textId="78B7509F" w:rsidR="00B15C3D" w:rsidRPr="00C574ED" w:rsidRDefault="00B15C3D" w:rsidP="00B15C3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At II: </w:t>
      </w:r>
      <w:r w:rsidRPr="00C574ED">
        <w:rPr>
          <w:strike/>
          <w:color w:val="A6A6A6" w:themeColor="background1" w:themeShade="A6"/>
        </w:rPr>
        <w:t xml:space="preserve">Time, </w:t>
      </w:r>
      <w:r w:rsidRPr="00C574ED">
        <w:rPr>
          <w:color w:val="A6A6A6" w:themeColor="background1" w:themeShade="A6"/>
        </w:rPr>
        <w:t xml:space="preserve">First, Last, </w:t>
      </w:r>
      <w:r w:rsidRPr="00C574ED">
        <w:rPr>
          <w:strike/>
          <w:color w:val="A6A6A6" w:themeColor="background1" w:themeShade="A6"/>
        </w:rPr>
        <w:t>DOB, email,</w:t>
      </w:r>
      <w:r w:rsidRPr="00C574ED">
        <w:rPr>
          <w:color w:val="A6A6A6" w:themeColor="background1" w:themeShade="A6"/>
        </w:rPr>
        <w:t xml:space="preserve"> status, premium</w:t>
      </w:r>
    </w:p>
    <w:p w14:paraId="520F7285" w14:textId="338B06FB" w:rsidR="00C92DFC" w:rsidRPr="00C574ED" w:rsidRDefault="00C92DFC" w:rsidP="00AC394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At </w:t>
      </w:r>
      <w:r w:rsidR="00125B17" w:rsidRPr="00C574ED">
        <w:rPr>
          <w:color w:val="A6A6A6" w:themeColor="background1" w:themeShade="A6"/>
        </w:rPr>
        <w:t>V:</w:t>
      </w:r>
      <w:r w:rsidRPr="00C574ED">
        <w:rPr>
          <w:color w:val="A6A6A6" w:themeColor="background1" w:themeShade="A6"/>
        </w:rPr>
        <w:t xml:space="preserve"> </w:t>
      </w:r>
      <w:r w:rsidR="00125B17" w:rsidRPr="00C574ED">
        <w:rPr>
          <w:strike/>
          <w:color w:val="A6A6A6" w:themeColor="background1" w:themeShade="A6"/>
        </w:rPr>
        <w:t xml:space="preserve">Time, </w:t>
      </w:r>
      <w:r w:rsidR="00125B17" w:rsidRPr="00C574ED">
        <w:rPr>
          <w:color w:val="A6A6A6" w:themeColor="background1" w:themeShade="A6"/>
        </w:rPr>
        <w:t xml:space="preserve">First, Last, </w:t>
      </w:r>
      <w:r w:rsidR="00125B17" w:rsidRPr="00C574ED">
        <w:rPr>
          <w:strike/>
          <w:color w:val="A6A6A6" w:themeColor="background1" w:themeShade="A6"/>
        </w:rPr>
        <w:t>DOB, email, status</w:t>
      </w:r>
      <w:r w:rsidR="00125B17" w:rsidRPr="00C574ED">
        <w:rPr>
          <w:color w:val="A6A6A6" w:themeColor="background1" w:themeShade="A6"/>
        </w:rPr>
        <w:t>, premium</w:t>
      </w:r>
    </w:p>
    <w:p w14:paraId="35A928F1" w14:textId="77777777" w:rsidR="00AC394A" w:rsidRPr="00C574ED" w:rsidRDefault="00AC394A" w:rsidP="00AC39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Case Census (on Case Setup)</w:t>
      </w:r>
    </w:p>
    <w:p w14:paraId="0657E9B1" w14:textId="77777777" w:rsidR="00B15C3D" w:rsidRPr="00C574ED" w:rsidRDefault="00B15C3D" w:rsidP="00B15C3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Default: First, Last, DOB, email, status</w:t>
      </w:r>
    </w:p>
    <w:p w14:paraId="19B795BB" w14:textId="23E9601C" w:rsidR="00C92DFC" w:rsidRPr="00C574ED" w:rsidRDefault="00FC0A95" w:rsidP="00C92DF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At II: </w:t>
      </w:r>
      <w:r w:rsidR="00125B17" w:rsidRPr="00C574ED">
        <w:rPr>
          <w:color w:val="A6A6A6" w:themeColor="background1" w:themeShade="A6"/>
        </w:rPr>
        <w:t xml:space="preserve">First, Last, DOB, </w:t>
      </w:r>
      <w:r w:rsidR="00125B17" w:rsidRPr="00C574ED">
        <w:rPr>
          <w:strike/>
          <w:color w:val="A6A6A6" w:themeColor="background1" w:themeShade="A6"/>
        </w:rPr>
        <w:t>email,</w:t>
      </w:r>
      <w:r w:rsidR="00125B17" w:rsidRPr="00C574ED">
        <w:rPr>
          <w:color w:val="A6A6A6" w:themeColor="background1" w:themeShade="A6"/>
        </w:rPr>
        <w:t xml:space="preserve"> status</w:t>
      </w:r>
    </w:p>
    <w:p w14:paraId="32F7ED71" w14:textId="19849A93" w:rsidR="00FC0A95" w:rsidRPr="00C574ED" w:rsidRDefault="00FC0A95" w:rsidP="00FC0A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At IV: </w:t>
      </w:r>
      <w:r w:rsidR="00125B17" w:rsidRPr="00C574ED">
        <w:rPr>
          <w:color w:val="A6A6A6" w:themeColor="background1" w:themeShade="A6"/>
        </w:rPr>
        <w:t xml:space="preserve">First, Last, </w:t>
      </w:r>
      <w:r w:rsidR="00125B17" w:rsidRPr="00C574ED">
        <w:rPr>
          <w:strike/>
          <w:color w:val="A6A6A6" w:themeColor="background1" w:themeShade="A6"/>
        </w:rPr>
        <w:t>DOB, email,</w:t>
      </w:r>
      <w:r w:rsidR="00125B17" w:rsidRPr="00C574ED">
        <w:rPr>
          <w:color w:val="A6A6A6" w:themeColor="background1" w:themeShade="A6"/>
        </w:rPr>
        <w:t xml:space="preserve"> status</w:t>
      </w:r>
    </w:p>
    <w:p w14:paraId="6C5CDEF7" w14:textId="743F7982" w:rsidR="00C92DFC" w:rsidRPr="00C574ED" w:rsidRDefault="00FC0A95" w:rsidP="00C92DF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At V:  </w:t>
      </w:r>
      <w:r w:rsidR="00125B17" w:rsidRPr="00C574ED">
        <w:rPr>
          <w:color w:val="A6A6A6" w:themeColor="background1" w:themeShade="A6"/>
        </w:rPr>
        <w:t>First, Last</w:t>
      </w:r>
      <w:r w:rsidR="00125B17" w:rsidRPr="00C574ED">
        <w:rPr>
          <w:strike/>
          <w:color w:val="A6A6A6" w:themeColor="background1" w:themeShade="A6"/>
        </w:rPr>
        <w:t>, DOB, email, status</w:t>
      </w:r>
    </w:p>
    <w:p w14:paraId="75596F9B" w14:textId="77777777" w:rsidR="002953C7" w:rsidRPr="00C574ED" w:rsidRDefault="00AC394A" w:rsidP="00AC39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Enrollment Table (on Enroll from Case)</w:t>
      </w:r>
    </w:p>
    <w:p w14:paraId="28DDAD79" w14:textId="5251EE7F" w:rsidR="002953C7" w:rsidRPr="00C574ED" w:rsidRDefault="002953C7" w:rsidP="002953C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Default: button, Status, First, Last, DOB, email</w:t>
      </w:r>
    </w:p>
    <w:p w14:paraId="5B54C476" w14:textId="50E70615" w:rsidR="002953C7" w:rsidRPr="00C574ED" w:rsidRDefault="002953C7" w:rsidP="002953C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At III: button, Status, First, Last, DOB</w:t>
      </w:r>
      <w:r w:rsidRPr="00C574ED">
        <w:rPr>
          <w:strike/>
          <w:color w:val="A6A6A6" w:themeColor="background1" w:themeShade="A6"/>
        </w:rPr>
        <w:t>, email</w:t>
      </w:r>
    </w:p>
    <w:p w14:paraId="6D9E62B5" w14:textId="3E1F1586" w:rsidR="00B220E0" w:rsidRPr="00C574ED" w:rsidRDefault="002953C7" w:rsidP="00B220E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At IV: </w:t>
      </w:r>
      <w:r w:rsidR="00B220E0" w:rsidRPr="00C574ED">
        <w:rPr>
          <w:color w:val="A6A6A6" w:themeColor="background1" w:themeShade="A6"/>
        </w:rPr>
        <w:t xml:space="preserve">button, Status, </w:t>
      </w:r>
      <w:r w:rsidR="00B220E0" w:rsidRPr="00C574ED">
        <w:rPr>
          <w:strike/>
          <w:color w:val="A6A6A6" w:themeColor="background1" w:themeShade="A6"/>
        </w:rPr>
        <w:t xml:space="preserve">First, </w:t>
      </w:r>
      <w:r w:rsidR="00B220E0" w:rsidRPr="00C574ED">
        <w:rPr>
          <w:color w:val="A6A6A6" w:themeColor="background1" w:themeShade="A6"/>
        </w:rPr>
        <w:t>Last, DOB</w:t>
      </w:r>
      <w:r w:rsidR="00B220E0" w:rsidRPr="00C574ED">
        <w:rPr>
          <w:strike/>
          <w:color w:val="A6A6A6" w:themeColor="background1" w:themeShade="A6"/>
        </w:rPr>
        <w:t>, email</w:t>
      </w:r>
      <w:r w:rsidR="00B220E0" w:rsidRPr="00C574ED">
        <w:rPr>
          <w:color w:val="A6A6A6" w:themeColor="background1" w:themeShade="A6"/>
        </w:rPr>
        <w:t xml:space="preserve"> </w:t>
      </w:r>
    </w:p>
    <w:p w14:paraId="11F9D895" w14:textId="16A6A0D5" w:rsidR="00DF2267" w:rsidRPr="00C574ED" w:rsidRDefault="00B220E0" w:rsidP="00DF226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At V we’ll rely on </w:t>
      </w:r>
      <w:proofErr w:type="spellStart"/>
      <w:r w:rsidRPr="00C574ED">
        <w:rPr>
          <w:color w:val="A6A6A6" w:themeColor="background1" w:themeShade="A6"/>
        </w:rPr>
        <w:t>horiz</w:t>
      </w:r>
      <w:proofErr w:type="spellEnd"/>
      <w:r w:rsidRPr="00C574ED">
        <w:rPr>
          <w:color w:val="A6A6A6" w:themeColor="background1" w:themeShade="A6"/>
        </w:rPr>
        <w:t xml:space="preserve"> scr</w:t>
      </w:r>
      <w:r w:rsidR="00DF2267" w:rsidRPr="00C574ED">
        <w:rPr>
          <w:color w:val="A6A6A6" w:themeColor="background1" w:themeShade="A6"/>
        </w:rPr>
        <w:t>oll</w:t>
      </w:r>
      <w:r w:rsidR="00DF2267" w:rsidRPr="00C574ED">
        <w:rPr>
          <w:color w:val="A6A6A6" w:themeColor="background1" w:themeShade="A6"/>
        </w:rPr>
        <w:br/>
      </w:r>
    </w:p>
    <w:p w14:paraId="3DBFE30A" w14:textId="1815830E" w:rsidR="00DF2267" w:rsidRDefault="007448B8" w:rsidP="00DF2267">
      <w:pPr>
        <w:pStyle w:val="ListParagraph"/>
        <w:numPr>
          <w:ilvl w:val="0"/>
          <w:numId w:val="1"/>
        </w:numPr>
        <w:rPr>
          <w:ins w:id="0" w:author="Bill Davis" w:date="2015-02-06T16:50:00Z"/>
          <w:color w:val="A6A6A6" w:themeColor="background1" w:themeShade="A6"/>
        </w:rPr>
      </w:pPr>
      <w:r w:rsidRPr="00C574ED">
        <w:rPr>
          <w:color w:val="A6A6A6" w:themeColor="background1" w:themeShade="A6"/>
        </w:rPr>
        <w:t>Total Premium cell on enrollment records is $0 or else empty after overwriting one of the records?  See email exchange with sample downloads Friday 1/30 circa 5:07pm</w:t>
      </w:r>
    </w:p>
    <w:p w14:paraId="24BDB12D" w14:textId="3C138A08" w:rsidR="008575CB" w:rsidRDefault="008575CB" w:rsidP="00DF2267">
      <w:pPr>
        <w:pStyle w:val="ListParagraph"/>
        <w:numPr>
          <w:ilvl w:val="0"/>
          <w:numId w:val="1"/>
        </w:numPr>
        <w:rPr>
          <w:ins w:id="1" w:author="Bill Davis" w:date="2015-02-06T16:51:00Z"/>
          <w:color w:val="A6A6A6" w:themeColor="background1" w:themeShade="A6"/>
        </w:rPr>
      </w:pPr>
      <w:ins w:id="2" w:author="Bill Davis" w:date="2015-02-06T16:50:00Z">
        <w:r>
          <w:rPr>
            <w:color w:val="A6A6A6" w:themeColor="background1" w:themeShade="A6"/>
          </w:rPr>
          <w:t>Turns out, subsequent applications are always additive, never overwriting.  So let</w:t>
        </w:r>
      </w:ins>
      <w:ins w:id="3" w:author="Bill Davis" w:date="2015-02-06T16:51:00Z">
        <w:r>
          <w:rPr>
            <w:color w:val="A6A6A6" w:themeColor="background1" w:themeShade="A6"/>
          </w:rPr>
          <w:t>’s change our report so that:</w:t>
        </w:r>
      </w:ins>
    </w:p>
    <w:p w14:paraId="7DF1B0AB" w14:textId="553CF8F1" w:rsidR="008575CB" w:rsidRDefault="008575CB" w:rsidP="008575CB">
      <w:pPr>
        <w:pStyle w:val="ListParagraph"/>
        <w:numPr>
          <w:ilvl w:val="1"/>
          <w:numId w:val="1"/>
        </w:numPr>
        <w:rPr>
          <w:ins w:id="4" w:author="Bill Davis" w:date="2015-02-06T16:52:00Z"/>
          <w:color w:val="A6A6A6" w:themeColor="background1" w:themeShade="A6"/>
        </w:rPr>
      </w:pPr>
      <w:ins w:id="5" w:author="Bill Davis" w:date="2015-02-06T16:51:00Z">
        <w:r>
          <w:rPr>
            <w:color w:val="A6A6A6" w:themeColor="background1" w:themeShade="A6"/>
          </w:rPr>
          <w:t xml:space="preserve">Multiple records are listed </w:t>
        </w:r>
      </w:ins>
      <w:ins w:id="6" w:author="Bill Davis" w:date="2015-02-06T16:52:00Z">
        <w:r>
          <w:rPr>
            <w:color w:val="A6A6A6" w:themeColor="background1" w:themeShade="A6"/>
          </w:rPr>
          <w:t xml:space="preserve">expressly </w:t>
        </w:r>
      </w:ins>
      <w:ins w:id="7" w:author="Bill Davis" w:date="2015-02-06T16:51:00Z">
        <w:r>
          <w:rPr>
            <w:color w:val="A6A6A6" w:themeColor="background1" w:themeShade="A6"/>
          </w:rPr>
          <w:t xml:space="preserve">in the </w:t>
        </w:r>
      </w:ins>
      <w:ins w:id="8" w:author="Bill Davis" w:date="2015-02-06T16:52:00Z">
        <w:r>
          <w:rPr>
            <w:color w:val="A6A6A6" w:themeColor="background1" w:themeShade="A6"/>
          </w:rPr>
          <w:t>UI (not a ‘merged’ record)</w:t>
        </w:r>
      </w:ins>
    </w:p>
    <w:p w14:paraId="71A4AAE5" w14:textId="3C631483" w:rsidR="008575CB" w:rsidRPr="00C574ED" w:rsidRDefault="008575CB" w:rsidP="008575C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ins w:id="9" w:author="Bill Davis" w:date="2015-02-06T16:52:00Z">
        <w:r>
          <w:rPr>
            <w:color w:val="A6A6A6" w:themeColor="background1" w:themeShade="A6"/>
          </w:rPr>
          <w:t>Download records</w:t>
        </w:r>
      </w:ins>
      <w:ins w:id="10" w:author="Bill Davis" w:date="2015-02-06T16:53:00Z">
        <w:r>
          <w:rPr>
            <w:color w:val="A6A6A6" w:themeColor="background1" w:themeShade="A6"/>
          </w:rPr>
          <w:t xml:space="preserve"> likewise show all enrollment records (i.e., so may have multiple rows with same </w:t>
        </w:r>
        <w:proofErr w:type="spellStart"/>
        <w:r>
          <w:rPr>
            <w:color w:val="A6A6A6" w:themeColor="background1" w:themeShade="A6"/>
          </w:rPr>
          <w:t>SSN</w:t>
        </w:r>
        <w:proofErr w:type="spellEnd"/>
        <w:r>
          <w:rPr>
            <w:color w:val="A6A6A6" w:themeColor="background1" w:themeShade="A6"/>
          </w:rPr>
          <w:t>).</w:t>
        </w:r>
      </w:ins>
    </w:p>
    <w:p w14:paraId="2DE91B3B" w14:textId="77777777" w:rsidR="00755992" w:rsidRPr="00C574ED" w:rsidRDefault="00755992">
      <w:pPr>
        <w:rPr>
          <w:color w:val="A6A6A6" w:themeColor="background1" w:themeShade="A6"/>
        </w:rPr>
      </w:pPr>
    </w:p>
    <w:p w14:paraId="62C66D04" w14:textId="77777777" w:rsidR="00755992" w:rsidRPr="00C574ED" w:rsidRDefault="00755992" w:rsidP="00414717">
      <w:pPr>
        <w:keepNext/>
        <w:pBdr>
          <w:bottom w:val="single" w:sz="4" w:space="1" w:color="auto"/>
        </w:pBd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Case Setup</w:t>
      </w:r>
    </w:p>
    <w:p w14:paraId="7A3CD741" w14:textId="77777777" w:rsidR="00982E0A" w:rsidRPr="00C574ED" w:rsidRDefault="00893FE2" w:rsidP="00D6117D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Tried to delete existing active case with an enrollment record (“123 </w:t>
      </w:r>
      <w:proofErr w:type="spellStart"/>
      <w:r w:rsidRPr="00C574ED">
        <w:rPr>
          <w:color w:val="A6A6A6" w:themeColor="background1" w:themeShade="A6"/>
        </w:rPr>
        <w:t>Testco</w:t>
      </w:r>
      <w:proofErr w:type="spellEnd"/>
      <w:r w:rsidRPr="00C574ED">
        <w:rPr>
          <w:color w:val="A6A6A6" w:themeColor="background1" w:themeShade="A6"/>
        </w:rPr>
        <w:t xml:space="preserve">”), </w:t>
      </w:r>
      <w:r w:rsidR="00D6117D" w:rsidRPr="00C574ED">
        <w:rPr>
          <w:color w:val="A6A6A6" w:themeColor="background1" w:themeShade="A6"/>
        </w:rPr>
        <w:t xml:space="preserve">and </w:t>
      </w:r>
      <w:r w:rsidRPr="00C574ED">
        <w:rPr>
          <w:color w:val="A6A6A6" w:themeColor="background1" w:themeShade="A6"/>
        </w:rPr>
        <w:t>got an error “There was a problem removing this case”</w:t>
      </w:r>
      <w:r w:rsidR="00D6117D" w:rsidRPr="00C574ED">
        <w:rPr>
          <w:color w:val="A6A6A6" w:themeColor="background1" w:themeShade="A6"/>
        </w:rPr>
        <w:t>.  I assume this is because the case had active enrollments.  Is there some other situation in which we would display this message?  If not, let’s either hide the delete button such a case or else use this message:</w:t>
      </w:r>
      <w:r w:rsidR="00D6117D" w:rsidRPr="00C574ED">
        <w:rPr>
          <w:color w:val="A6A6A6" w:themeColor="background1" w:themeShade="A6"/>
        </w:rPr>
        <w:br/>
      </w:r>
      <w:proofErr w:type="gramStart"/>
      <w:r w:rsidR="0071640B" w:rsidRPr="00C574ED">
        <w:rPr>
          <w:i/>
          <w:color w:val="A6A6A6" w:themeColor="background1" w:themeShade="A6"/>
        </w:rPr>
        <w:t xml:space="preserve">      </w:t>
      </w:r>
      <w:r w:rsidR="00D6117D" w:rsidRPr="00C574ED">
        <w:rPr>
          <w:i/>
          <w:color w:val="A6A6A6" w:themeColor="background1" w:themeShade="A6"/>
        </w:rPr>
        <w:t>Cannot</w:t>
      </w:r>
      <w:proofErr w:type="gramEnd"/>
      <w:r w:rsidR="00D6117D" w:rsidRPr="00C574ED">
        <w:rPr>
          <w:i/>
          <w:color w:val="A6A6A6" w:themeColor="background1" w:themeShade="A6"/>
        </w:rPr>
        <w:t xml:space="preserve"> delete a case with posted enrollments.  Instead mark the case as ‘inactive’.</w:t>
      </w:r>
      <w:r w:rsidR="0071640B" w:rsidRPr="00C574ED">
        <w:rPr>
          <w:i/>
          <w:color w:val="A6A6A6" w:themeColor="background1" w:themeShade="A6"/>
        </w:rPr>
        <w:br/>
      </w:r>
      <w:r w:rsidR="00D6117D" w:rsidRPr="00C574ED">
        <w:rPr>
          <w:color w:val="A6A6A6" w:themeColor="background1" w:themeShade="A6"/>
        </w:rPr>
        <w:br/>
      </w:r>
      <w:proofErr w:type="gramStart"/>
      <w:r w:rsidR="00D6117D" w:rsidRPr="00C574ED">
        <w:rPr>
          <w:color w:val="A6A6A6" w:themeColor="background1" w:themeShade="A6"/>
        </w:rPr>
        <w:t>w</w:t>
      </w:r>
      <w:r w:rsidR="0071640B" w:rsidRPr="00C574ED">
        <w:rPr>
          <w:color w:val="A6A6A6" w:themeColor="background1" w:themeShade="A6"/>
        </w:rPr>
        <w:t>hichever</w:t>
      </w:r>
      <w:proofErr w:type="gramEnd"/>
      <w:r w:rsidR="0071640B" w:rsidRPr="00C574ED">
        <w:rPr>
          <w:color w:val="A6A6A6" w:themeColor="background1" w:themeShade="A6"/>
        </w:rPr>
        <w:t xml:space="preserve"> is your UI preference.</w:t>
      </w:r>
    </w:p>
    <w:p w14:paraId="71511056" w14:textId="2AB8F264" w:rsidR="00755992" w:rsidRPr="00C574ED" w:rsidRDefault="00982E0A" w:rsidP="00982E0A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I’m not sure either of those options is a complete answer; hiding the button is leaving the user under-informed, and offering the button is misleading.  I suspect the best thing is making button inactive with a tool-tip giving the above message.</w:t>
      </w:r>
      <w:r w:rsidR="00893FE2" w:rsidRPr="00C574ED">
        <w:rPr>
          <w:color w:val="A6A6A6" w:themeColor="background1" w:themeShade="A6"/>
        </w:rPr>
        <w:br/>
      </w:r>
    </w:p>
    <w:p w14:paraId="02EB9298" w14:textId="74F3FF29" w:rsidR="00893FE2" w:rsidRPr="00C574ED" w:rsidRDefault="0071640B" w:rsidP="00893FE2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BUG (minor</w:t>
      </w:r>
      <w:r w:rsidR="00414717" w:rsidRPr="00C574ED">
        <w:rPr>
          <w:color w:val="A6A6A6" w:themeColor="background1" w:themeShade="A6"/>
        </w:rPr>
        <w:t>, could be 2.5</w:t>
      </w:r>
      <w:r w:rsidRPr="00C574ED">
        <w:rPr>
          <w:color w:val="A6A6A6" w:themeColor="background1" w:themeShade="A6"/>
        </w:rPr>
        <w:t xml:space="preserve">):  I created a new GI product, added it to a Case and made the case active.  Then before any enrollments </w:t>
      </w:r>
      <w:r w:rsidR="00851EA5" w:rsidRPr="00C574ED">
        <w:rPr>
          <w:color w:val="A6A6A6" w:themeColor="background1" w:themeShade="A6"/>
        </w:rPr>
        <w:t xml:space="preserve">on the case I deleted the GI product, which left the case in an Active state with no product defined.  Should make such case inactive just as if removed product from UI. </w:t>
      </w:r>
      <w:r w:rsidR="00414717" w:rsidRPr="00C574ED">
        <w:rPr>
          <w:color w:val="A6A6A6" w:themeColor="background1" w:themeShade="A6"/>
        </w:rPr>
        <w:br/>
      </w:r>
    </w:p>
    <w:p w14:paraId="290B3FB1" w14:textId="27DF3F4B" w:rsidR="00414717" w:rsidRDefault="00414717" w:rsidP="00893FE2">
      <w:pPr>
        <w:pStyle w:val="ListParagraph"/>
        <w:numPr>
          <w:ilvl w:val="0"/>
          <w:numId w:val="2"/>
        </w:numPr>
        <w:rPr>
          <w:ins w:id="11" w:author="Bill Davis" w:date="2015-02-04T09:14:00Z"/>
          <w:color w:val="A6A6A6" w:themeColor="background1" w:themeShade="A6"/>
        </w:rPr>
      </w:pPr>
      <w:r w:rsidRPr="00C574ED">
        <w:rPr>
          <w:color w:val="A6A6A6" w:themeColor="background1" w:themeShade="A6"/>
        </w:rPr>
        <w:t>(</w:t>
      </w:r>
      <w:proofErr w:type="gramStart"/>
      <w:r w:rsidRPr="00C574ED">
        <w:rPr>
          <w:color w:val="A6A6A6" w:themeColor="background1" w:themeShade="A6"/>
        </w:rPr>
        <w:t>minor</w:t>
      </w:r>
      <w:proofErr w:type="gramEnd"/>
      <w:r w:rsidRPr="00C574ED">
        <w:rPr>
          <w:color w:val="A6A6A6" w:themeColor="background1" w:themeShade="A6"/>
        </w:rPr>
        <w:t xml:space="preserve">, could be 2.5) Is it easy to make </w:t>
      </w:r>
      <w:proofErr w:type="gramStart"/>
      <w:r w:rsidRPr="00C574ED">
        <w:rPr>
          <w:color w:val="A6A6A6" w:themeColor="background1" w:themeShade="A6"/>
        </w:rPr>
        <w:t>a the</w:t>
      </w:r>
      <w:proofErr w:type="gramEnd"/>
      <w:r w:rsidRPr="00C574ED">
        <w:rPr>
          <w:color w:val="A6A6A6" w:themeColor="background1" w:themeShade="A6"/>
        </w:rPr>
        <w:t xml:space="preserve"> open enrollment start date field not have to type in slashes for the date entry (as we don’t have to for the Annual Periods fields or even birthdate fields elsewhere)?</w:t>
      </w:r>
    </w:p>
    <w:p w14:paraId="5750B84B" w14:textId="38363558" w:rsidR="00CE7BCE" w:rsidRDefault="00CE7BCE" w:rsidP="00893FE2">
      <w:pPr>
        <w:pStyle w:val="ListParagraph"/>
        <w:numPr>
          <w:ilvl w:val="0"/>
          <w:numId w:val="2"/>
        </w:numPr>
        <w:rPr>
          <w:ins w:id="12" w:author="Bill Davis" w:date="2015-02-04T09:52:00Z"/>
          <w:color w:val="A6A6A6" w:themeColor="background1" w:themeShade="A6"/>
        </w:rPr>
      </w:pPr>
      <w:ins w:id="13" w:author="Bill Davis" w:date="2015-02-04T09:14:00Z">
        <w:r>
          <w:rPr>
            <w:color w:val="A6A6A6" w:themeColor="background1" w:themeShade="A6"/>
          </w:rPr>
          <w:t xml:space="preserve">Census record edits </w:t>
        </w:r>
      </w:ins>
      <w:ins w:id="14" w:author="Bill Davis" w:date="2015-02-04T09:15:00Z">
        <w:r>
          <w:rPr>
            <w:color w:val="A6A6A6" w:themeColor="background1" w:themeShade="A6"/>
          </w:rPr>
          <w:t>don’t appear to be working – clicking Save button seems like no-op.</w:t>
        </w:r>
      </w:ins>
      <w:ins w:id="15" w:author="Bill Davis" w:date="2015-02-04T09:52:00Z">
        <w:r w:rsidR="00297DFF">
          <w:rPr>
            <w:color w:val="A6A6A6" w:themeColor="background1" w:themeShade="A6"/>
          </w:rPr>
          <w:br/>
        </w:r>
      </w:ins>
    </w:p>
    <w:p w14:paraId="689BB330" w14:textId="19058BF6" w:rsidR="00297DFF" w:rsidRDefault="00297DFF" w:rsidP="00893FE2">
      <w:pPr>
        <w:pStyle w:val="ListParagraph"/>
        <w:numPr>
          <w:ilvl w:val="0"/>
          <w:numId w:val="2"/>
        </w:numPr>
        <w:rPr>
          <w:ins w:id="16" w:author="Bill Davis" w:date="2015-02-04T17:12:00Z"/>
          <w:color w:val="A6A6A6" w:themeColor="background1" w:themeShade="A6"/>
        </w:rPr>
      </w:pPr>
      <w:ins w:id="17" w:author="Bill Davis" w:date="2015-02-04T09:52:00Z">
        <w:r>
          <w:rPr>
            <w:color w:val="A6A6A6" w:themeColor="background1" w:themeShade="A6"/>
          </w:rPr>
          <w:t xml:space="preserve">Would like to have </w:t>
        </w:r>
      </w:ins>
      <w:ins w:id="18" w:author="Bill Davis" w:date="2015-02-04T09:53:00Z">
        <w:r>
          <w:rPr>
            <w:color w:val="A6A6A6" w:themeColor="background1" w:themeShade="A6"/>
          </w:rPr>
          <w:t xml:space="preserve">“nuclear option” for Home Office to delete a case, even if we have enrollment records.  So, effectively this means </w:t>
        </w:r>
      </w:ins>
      <w:ins w:id="19" w:author="Bill Davis" w:date="2015-02-04T09:54:00Z">
        <w:r w:rsidR="007F661A">
          <w:rPr>
            <w:color w:val="A6A6A6" w:themeColor="background1" w:themeShade="A6"/>
          </w:rPr>
          <w:t xml:space="preserve">*only for home office users* to activate the delete key with a clear double-ask on </w:t>
        </w:r>
      </w:ins>
      <w:ins w:id="20" w:author="Bill Davis" w:date="2015-02-04T09:57:00Z">
        <w:r w:rsidR="007F661A">
          <w:rPr>
            <w:color w:val="A6A6A6" w:themeColor="background1" w:themeShade="A6"/>
          </w:rPr>
          <w:t>a modal-dialog</w:t>
        </w:r>
      </w:ins>
      <w:ins w:id="21" w:author="Bill Davis" w:date="2015-02-04T09:54:00Z">
        <w:r w:rsidR="007F661A">
          <w:rPr>
            <w:color w:val="A6A6A6" w:themeColor="background1" w:themeShade="A6"/>
          </w:rPr>
          <w:t xml:space="preserve"> confirmation, that will delete the case and all associated Census and Enrollment records.  </w:t>
        </w:r>
      </w:ins>
      <w:ins w:id="22" w:author="Bill Davis" w:date="2015-02-04T09:55:00Z">
        <w:r w:rsidR="007F661A">
          <w:rPr>
            <w:color w:val="A6A6A6" w:themeColor="background1" w:themeShade="A6"/>
          </w:rPr>
          <w:br/>
          <w:t xml:space="preserve">Confirmation message1:  </w:t>
        </w:r>
        <w:r w:rsidR="007F661A" w:rsidRPr="007F661A">
          <w:rPr>
            <w:i/>
            <w:color w:val="A6A6A6" w:themeColor="background1" w:themeShade="A6"/>
          </w:rPr>
          <w:t xml:space="preserve">This case has X enrollments that have been processed. </w:t>
        </w:r>
      </w:ins>
      <w:ins w:id="23" w:author="Bill Davis" w:date="2015-02-04T09:56:00Z">
        <w:r w:rsidR="007F661A" w:rsidRPr="007F661A">
          <w:rPr>
            <w:i/>
            <w:color w:val="A6A6A6" w:themeColor="background1" w:themeShade="A6"/>
          </w:rPr>
          <w:t xml:space="preserve">Deleting the case will permanently remove all </w:t>
        </w:r>
      </w:ins>
      <w:ins w:id="24" w:author="Bill Davis" w:date="2015-02-04T09:57:00Z">
        <w:r w:rsidR="007F661A" w:rsidRPr="007F661A">
          <w:rPr>
            <w:i/>
            <w:color w:val="A6A6A6" w:themeColor="background1" w:themeShade="A6"/>
          </w:rPr>
          <w:t xml:space="preserve">associated </w:t>
        </w:r>
      </w:ins>
      <w:ins w:id="25" w:author="Bill Davis" w:date="2015-02-04T09:56:00Z">
        <w:r w:rsidR="007F661A" w:rsidRPr="007F661A">
          <w:rPr>
            <w:i/>
            <w:color w:val="A6A6A6" w:themeColor="background1" w:themeShade="A6"/>
          </w:rPr>
          <w:t>enrollment</w:t>
        </w:r>
      </w:ins>
      <w:ins w:id="26" w:author="Bill Davis" w:date="2015-02-04T09:57:00Z">
        <w:r w:rsidR="007F661A" w:rsidRPr="007F661A">
          <w:rPr>
            <w:i/>
            <w:color w:val="A6A6A6" w:themeColor="background1" w:themeShade="A6"/>
          </w:rPr>
          <w:t xml:space="preserve"> and census </w:t>
        </w:r>
      </w:ins>
      <w:ins w:id="27" w:author="Bill Davis" w:date="2015-02-04T09:56:00Z">
        <w:r w:rsidR="007F661A" w:rsidRPr="007F661A">
          <w:rPr>
            <w:i/>
            <w:color w:val="A6A6A6" w:themeColor="background1" w:themeShade="A6"/>
          </w:rPr>
          <w:t>records</w:t>
        </w:r>
      </w:ins>
      <w:ins w:id="28" w:author="Bill Davis" w:date="2015-02-04T09:57:00Z">
        <w:r w:rsidR="007F661A" w:rsidRPr="007F661A">
          <w:rPr>
            <w:i/>
            <w:color w:val="A6A6A6" w:themeColor="background1" w:themeShade="A6"/>
          </w:rPr>
          <w:t xml:space="preserve">; </w:t>
        </w:r>
      </w:ins>
      <w:ins w:id="29" w:author="Bill Davis" w:date="2015-02-04T09:56:00Z">
        <w:r w:rsidR="007F661A" w:rsidRPr="007F661A">
          <w:rPr>
            <w:i/>
            <w:color w:val="A6A6A6" w:themeColor="background1" w:themeShade="A6"/>
          </w:rPr>
          <w:t>they will not be retrievable.</w:t>
        </w:r>
      </w:ins>
      <w:ins w:id="30" w:author="Bill Davis" w:date="2015-02-04T09:57:00Z">
        <w:r w:rsidR="007F661A" w:rsidRPr="007F661A">
          <w:rPr>
            <w:i/>
            <w:color w:val="A6A6A6" w:themeColor="background1" w:themeShade="A6"/>
          </w:rPr>
          <w:br/>
        </w:r>
      </w:ins>
      <w:ins w:id="31" w:author="Bill Davis" w:date="2015-02-04T09:58:00Z">
        <w:r w:rsidR="007F661A" w:rsidRPr="007F661A">
          <w:rPr>
            <w:i/>
            <w:color w:val="A6A6A6" w:themeColor="background1" w:themeShade="A6"/>
          </w:rPr>
          <w:t>Are you sure you want to permanently remove all enrollment and census records?  [</w:t>
        </w:r>
        <w:proofErr w:type="gramStart"/>
        <w:r w:rsidR="007F661A" w:rsidRPr="007F661A">
          <w:rPr>
            <w:i/>
            <w:color w:val="A6A6A6" w:themeColor="background1" w:themeShade="A6"/>
          </w:rPr>
          <w:t>yes</w:t>
        </w:r>
        <w:proofErr w:type="gramEnd"/>
        <w:r w:rsidR="007F661A" w:rsidRPr="007F661A">
          <w:rPr>
            <w:i/>
            <w:color w:val="A6A6A6" w:themeColor="background1" w:themeShade="A6"/>
          </w:rPr>
          <w:t>, permanently delete]   [</w:t>
        </w:r>
        <w:proofErr w:type="gramStart"/>
        <w:r w:rsidR="007F661A" w:rsidRPr="007F661A">
          <w:rPr>
            <w:i/>
            <w:color w:val="A6A6A6" w:themeColor="background1" w:themeShade="A6"/>
          </w:rPr>
          <w:t>no</w:t>
        </w:r>
        <w:proofErr w:type="gramEnd"/>
        <w:r w:rsidR="007F661A" w:rsidRPr="007F661A">
          <w:rPr>
            <w:i/>
            <w:color w:val="A6A6A6" w:themeColor="background1" w:themeShade="A6"/>
          </w:rPr>
          <w:t xml:space="preserve">, </w:t>
        </w:r>
      </w:ins>
      <w:ins w:id="32" w:author="Bill Davis" w:date="2015-02-04T10:01:00Z">
        <w:r w:rsidR="007F661A">
          <w:rPr>
            <w:i/>
            <w:color w:val="A6A6A6" w:themeColor="background1" w:themeShade="A6"/>
          </w:rPr>
          <w:t xml:space="preserve">don’t </w:t>
        </w:r>
      </w:ins>
      <w:ins w:id="33" w:author="Bill Davis" w:date="2015-02-04T09:58:00Z">
        <w:r w:rsidR="007F661A" w:rsidRPr="007F661A">
          <w:rPr>
            <w:i/>
            <w:color w:val="A6A6A6" w:themeColor="background1" w:themeShade="A6"/>
          </w:rPr>
          <w:t>delete]</w:t>
        </w:r>
        <w:r w:rsidR="007F661A">
          <w:rPr>
            <w:color w:val="A6A6A6" w:themeColor="background1" w:themeShade="A6"/>
          </w:rPr>
          <w:t xml:space="preserve">   (</w:t>
        </w:r>
        <w:proofErr w:type="gramStart"/>
        <w:r w:rsidR="007F661A">
          <w:rPr>
            <w:color w:val="A6A6A6" w:themeColor="background1" w:themeShade="A6"/>
          </w:rPr>
          <w:t>default</w:t>
        </w:r>
        <w:proofErr w:type="gramEnd"/>
        <w:r w:rsidR="007F661A">
          <w:rPr>
            <w:color w:val="A6A6A6" w:themeColor="background1" w:themeShade="A6"/>
          </w:rPr>
          <w:t>=no)</w:t>
        </w:r>
      </w:ins>
      <w:ins w:id="34" w:author="Bill Davis" w:date="2015-02-04T09:59:00Z">
        <w:r w:rsidR="007F661A">
          <w:rPr>
            <w:color w:val="A6A6A6" w:themeColor="background1" w:themeShade="A6"/>
          </w:rPr>
          <w:br/>
        </w:r>
        <w:r w:rsidR="007F661A">
          <w:rPr>
            <w:color w:val="A6A6A6" w:themeColor="background1" w:themeShade="A6"/>
          </w:rPr>
          <w:br/>
          <w:t xml:space="preserve">Confirm message2:  About to </w:t>
        </w:r>
      </w:ins>
      <w:ins w:id="35" w:author="Bill Davis" w:date="2015-02-04T10:00:00Z">
        <w:r w:rsidR="007F661A">
          <w:rPr>
            <w:color w:val="A6A6A6" w:themeColor="background1" w:themeShade="A6"/>
          </w:rPr>
          <w:t xml:space="preserve">permanently </w:t>
        </w:r>
      </w:ins>
      <w:ins w:id="36" w:author="Bill Davis" w:date="2015-02-04T09:59:00Z">
        <w:r w:rsidR="007F661A">
          <w:rPr>
            <w:color w:val="A6A6A6" w:themeColor="background1" w:themeShade="A6"/>
          </w:rPr>
          <w:t>remove all enrollment and census records for XYZ Case.</w:t>
        </w:r>
      </w:ins>
      <w:ins w:id="37" w:author="Bill Davis" w:date="2015-02-04T10:00:00Z">
        <w:r w:rsidR="007F661A">
          <w:rPr>
            <w:color w:val="A6A6A6" w:themeColor="background1" w:themeShade="A6"/>
          </w:rPr>
          <w:t xml:space="preserve">  Are you </w:t>
        </w:r>
        <w:r w:rsidR="007F661A" w:rsidRPr="007F661A">
          <w:rPr>
            <w:i/>
            <w:color w:val="A6A6A6" w:themeColor="background1" w:themeShade="A6"/>
          </w:rPr>
          <w:t xml:space="preserve">really </w:t>
        </w:r>
        <w:r w:rsidR="007F661A">
          <w:rPr>
            <w:color w:val="A6A6A6" w:themeColor="background1" w:themeShade="A6"/>
          </w:rPr>
          <w:t>sure?</w:t>
        </w:r>
      </w:ins>
      <w:ins w:id="38" w:author="Bill Davis" w:date="2015-02-04T10:01:00Z">
        <w:r w:rsidR="007F661A">
          <w:rPr>
            <w:color w:val="A6A6A6" w:themeColor="background1" w:themeShade="A6"/>
          </w:rPr>
          <w:br/>
          <w:t>[</w:t>
        </w:r>
        <w:proofErr w:type="gramStart"/>
        <w:r w:rsidR="007F661A">
          <w:rPr>
            <w:color w:val="A6A6A6" w:themeColor="background1" w:themeShade="A6"/>
          </w:rPr>
          <w:t>yes</w:t>
        </w:r>
        <w:proofErr w:type="gramEnd"/>
        <w:r w:rsidR="007F661A">
          <w:rPr>
            <w:color w:val="A6A6A6" w:themeColor="background1" w:themeShade="A6"/>
          </w:rPr>
          <w:t>, really delete]  [</w:t>
        </w:r>
        <w:proofErr w:type="gramStart"/>
        <w:r w:rsidR="007F661A">
          <w:rPr>
            <w:color w:val="A6A6A6" w:themeColor="background1" w:themeShade="A6"/>
          </w:rPr>
          <w:t>no</w:t>
        </w:r>
        <w:proofErr w:type="gramEnd"/>
        <w:r w:rsidR="007F661A">
          <w:rPr>
            <w:color w:val="A6A6A6" w:themeColor="background1" w:themeShade="A6"/>
          </w:rPr>
          <w:t>!, don’t delete]   (</w:t>
        </w:r>
        <w:proofErr w:type="gramStart"/>
        <w:r w:rsidR="007F661A">
          <w:rPr>
            <w:color w:val="A6A6A6" w:themeColor="background1" w:themeShade="A6"/>
          </w:rPr>
          <w:t>default</w:t>
        </w:r>
        <w:proofErr w:type="gramEnd"/>
        <w:r w:rsidR="007F661A">
          <w:rPr>
            <w:color w:val="A6A6A6" w:themeColor="background1" w:themeShade="A6"/>
          </w:rPr>
          <w:t>=no)</w:t>
        </w:r>
      </w:ins>
      <w:ins w:id="39" w:author="Bill Davis" w:date="2015-02-04T17:12:00Z">
        <w:r w:rsidR="004F39E7">
          <w:rPr>
            <w:color w:val="A6A6A6" w:themeColor="background1" w:themeShade="A6"/>
          </w:rPr>
          <w:br/>
        </w:r>
      </w:ins>
    </w:p>
    <w:p w14:paraId="1BBF6800" w14:textId="125E9F35" w:rsidR="004F39E7" w:rsidRPr="00C574ED" w:rsidRDefault="004F39E7" w:rsidP="00893FE2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ins w:id="40" w:author="Bill Davis" w:date="2015-02-04T17:12:00Z">
        <w:r>
          <w:rPr>
            <w:color w:val="A6A6A6" w:themeColor="background1" w:themeShade="A6"/>
          </w:rPr>
          <w:t>Change multi-pick on product to a single-pick (for now)</w:t>
        </w:r>
      </w:ins>
    </w:p>
    <w:p w14:paraId="0FF69FEF" w14:textId="77777777" w:rsidR="00893FE2" w:rsidRPr="00C574ED" w:rsidRDefault="00893FE2">
      <w:pPr>
        <w:rPr>
          <w:color w:val="A6A6A6" w:themeColor="background1" w:themeShade="A6"/>
        </w:rPr>
      </w:pPr>
    </w:p>
    <w:p w14:paraId="03624F3F" w14:textId="77777777" w:rsidR="00893FE2" w:rsidRPr="00C574ED" w:rsidRDefault="00893FE2">
      <w:pPr>
        <w:rPr>
          <w:color w:val="A6A6A6" w:themeColor="background1" w:themeShade="A6"/>
        </w:rPr>
      </w:pPr>
    </w:p>
    <w:p w14:paraId="37B50A1A" w14:textId="45C39993" w:rsidR="009B289B" w:rsidRPr="00C574ED" w:rsidRDefault="009B289B" w:rsidP="00414717">
      <w:pPr>
        <w:keepNext/>
        <w:pBdr>
          <w:bottom w:val="single" w:sz="4" w:space="1" w:color="auto"/>
        </w:pBdr>
        <w:rPr>
          <w:color w:val="A6A6A6" w:themeColor="background1" w:themeShade="A6"/>
        </w:rPr>
      </w:pPr>
      <w:proofErr w:type="gramStart"/>
      <w:r w:rsidRPr="00C574ED">
        <w:rPr>
          <w:color w:val="A6A6A6" w:themeColor="background1" w:themeShade="A6"/>
        </w:rPr>
        <w:t>Home-Office</w:t>
      </w:r>
      <w:proofErr w:type="gramEnd"/>
    </w:p>
    <w:p w14:paraId="6D86D8EF" w14:textId="4C26AB31" w:rsidR="00893FE2" w:rsidRPr="00C574ED" w:rsidRDefault="003673EA" w:rsidP="003673EA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Setup GI product</w:t>
      </w:r>
    </w:p>
    <w:p w14:paraId="643041E8" w14:textId="009C8237" w:rsidR="003673EA" w:rsidRPr="00C574ED" w:rsidRDefault="003673EA" w:rsidP="003673EA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If used (selected for) any case, list in new section (same style header as “Guarantee Issue Criteria” and “When GI and criteria met”) at bottom (above Delete button) “Used in Cases”</w:t>
      </w:r>
    </w:p>
    <w:p w14:paraId="0F3C2DB5" w14:textId="50CB055D" w:rsidR="003673EA" w:rsidRDefault="003673EA" w:rsidP="003673EA">
      <w:pPr>
        <w:pStyle w:val="ListParagraph"/>
        <w:numPr>
          <w:ilvl w:val="1"/>
          <w:numId w:val="4"/>
        </w:numPr>
        <w:rPr>
          <w:ins w:id="41" w:author="Bill Davis" w:date="2015-02-06T16:31:00Z"/>
          <w:color w:val="A6A6A6" w:themeColor="background1" w:themeShade="A6"/>
        </w:rPr>
      </w:pPr>
      <w:r w:rsidRPr="00C574ED">
        <w:rPr>
          <w:color w:val="A6A6A6" w:themeColor="background1" w:themeShade="A6"/>
        </w:rPr>
        <w:t>After “Save” button click, return to Manage Products screen</w:t>
      </w:r>
    </w:p>
    <w:p w14:paraId="0C0AF9BE" w14:textId="190B9D53" w:rsidR="007C5BC4" w:rsidRPr="00C574ED" w:rsidRDefault="007C5BC4" w:rsidP="003673EA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ins w:id="42" w:author="Bill Davis" w:date="2015-02-06T16:31:00Z">
        <w:r>
          <w:rPr>
            <w:color w:val="A6A6A6" w:themeColor="background1" w:themeShade="A6"/>
          </w:rPr>
          <w:t xml:space="preserve">Simplify and reverse logic </w:t>
        </w:r>
      </w:ins>
      <w:ins w:id="43" w:author="Bill Davis" w:date="2015-02-06T16:32:00Z">
        <w:r>
          <w:rPr>
            <w:color w:val="A6A6A6" w:themeColor="background1" w:themeShade="A6"/>
          </w:rPr>
          <w:t xml:space="preserve">(in UI) </w:t>
        </w:r>
      </w:ins>
      <w:ins w:id="44" w:author="Bill Davis" w:date="2015-02-06T16:31:00Z">
        <w:r>
          <w:rPr>
            <w:color w:val="A6A6A6" w:themeColor="background1" w:themeShade="A6"/>
          </w:rPr>
          <w:t xml:space="preserve">on </w:t>
        </w:r>
        <w:proofErr w:type="spellStart"/>
        <w:r>
          <w:rPr>
            <w:color w:val="A6A6A6" w:themeColor="background1" w:themeShade="A6"/>
          </w:rPr>
          <w:t>SOH</w:t>
        </w:r>
      </w:ins>
      <w:proofErr w:type="spellEnd"/>
      <w:ins w:id="45" w:author="Bill Davis" w:date="2015-02-06T16:32:00Z">
        <w:r>
          <w:rPr>
            <w:color w:val="A6A6A6" w:themeColor="background1" w:themeShade="A6"/>
          </w:rPr>
          <w:t>-type</w:t>
        </w:r>
      </w:ins>
      <w:ins w:id="46" w:author="Bill Davis" w:date="2015-02-06T16:31:00Z">
        <w:r>
          <w:rPr>
            <w:color w:val="A6A6A6" w:themeColor="background1" w:themeShade="A6"/>
          </w:rPr>
          <w:t xml:space="preserve"> questions</w:t>
        </w:r>
      </w:ins>
      <w:ins w:id="47" w:author="Bill Davis" w:date="2015-02-06T16:32:00Z">
        <w:r>
          <w:rPr>
            <w:color w:val="A6A6A6" w:themeColor="background1" w:themeShade="A6"/>
          </w:rPr>
          <w:t xml:space="preserve">, so just drop the radio choice and swap the labels on the icons (grey-x = </w:t>
        </w:r>
      </w:ins>
      <w:ins w:id="48" w:author="Bill Davis" w:date="2015-02-06T16:33:00Z">
        <w:r>
          <w:rPr>
            <w:color w:val="A6A6A6" w:themeColor="background1" w:themeShade="A6"/>
          </w:rPr>
          <w:t>‘ignored’, blue-check = ‘required’)</w:t>
        </w:r>
      </w:ins>
      <w:ins w:id="49" w:author="Bill Davis" w:date="2015-02-06T16:32:00Z">
        <w:r>
          <w:rPr>
            <w:color w:val="A6A6A6" w:themeColor="background1" w:themeShade="A6"/>
          </w:rPr>
          <w:br/>
        </w:r>
        <w:r>
          <w:rPr>
            <w:noProof/>
            <w:color w:val="A6A6A6" w:themeColor="background1" w:themeShade="A6"/>
          </w:rPr>
          <w:drawing>
            <wp:inline distT="0" distB="0" distL="0" distR="0" wp14:anchorId="03657E6C" wp14:editId="2E9C7EFA">
              <wp:extent cx="3513667" cy="2628236"/>
              <wp:effectExtent l="0" t="0" r="0" b="0"/>
              <wp:docPr id="1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14348" cy="262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D3038FC" w14:textId="5C82A09A" w:rsidR="0093601C" w:rsidRPr="00C574ED" w:rsidRDefault="0093601C" w:rsidP="001B35B5">
      <w:pPr>
        <w:pStyle w:val="ListParagraph"/>
        <w:numPr>
          <w:ilvl w:val="0"/>
          <w:numId w:val="4"/>
        </w:numPr>
        <w:rPr>
          <w:strike/>
          <w:color w:val="A6A6A6" w:themeColor="background1" w:themeShade="A6"/>
        </w:rPr>
      </w:pPr>
      <w:r w:rsidRPr="00C574ED">
        <w:rPr>
          <w:strike/>
          <w:color w:val="A6A6A6" w:themeColor="background1" w:themeShade="A6"/>
        </w:rPr>
        <w:t>Header menu</w:t>
      </w:r>
      <w:r w:rsidRPr="00C574ED">
        <w:rPr>
          <w:strike/>
          <w:color w:val="A6A6A6" w:themeColor="background1" w:themeShade="A6"/>
        </w:rPr>
        <w:tab/>
      </w:r>
      <w:r w:rsidR="001B35B5" w:rsidRPr="00C574ED">
        <w:rPr>
          <w:strike/>
          <w:color w:val="A6A6A6" w:themeColor="background1" w:themeShade="A6"/>
        </w:rPr>
        <w:t>should always</w:t>
      </w:r>
      <w:r w:rsidRPr="00C574ED">
        <w:rPr>
          <w:strike/>
          <w:color w:val="A6A6A6" w:themeColor="background1" w:themeShade="A6"/>
        </w:rPr>
        <w:t xml:space="preserve"> be Home, </w:t>
      </w:r>
      <w:r w:rsidR="001B35B5" w:rsidRPr="00C574ED">
        <w:rPr>
          <w:strike/>
          <w:color w:val="A6A6A6" w:themeColor="background1" w:themeShade="A6"/>
        </w:rPr>
        <w:t xml:space="preserve">Agents, Products, </w:t>
      </w:r>
      <w:r w:rsidRPr="00C574ED">
        <w:rPr>
          <w:strike/>
          <w:color w:val="A6A6A6" w:themeColor="background1" w:themeShade="A6"/>
        </w:rPr>
        <w:t>C</w:t>
      </w:r>
      <w:r w:rsidR="001B35B5" w:rsidRPr="00C574ED">
        <w:rPr>
          <w:strike/>
          <w:color w:val="A6A6A6" w:themeColor="background1" w:themeShade="A6"/>
        </w:rPr>
        <w:t>ases, Logout</w:t>
      </w:r>
      <w:r w:rsidR="001B35B5" w:rsidRPr="00C574ED">
        <w:rPr>
          <w:strike/>
          <w:color w:val="A6A6A6" w:themeColor="background1" w:themeShade="A6"/>
        </w:rPr>
        <w:br/>
        <w:t>- these pages appear to be incorrect</w:t>
      </w:r>
    </w:p>
    <w:p w14:paraId="1A580FF6" w14:textId="491FCE74" w:rsidR="001B35B5" w:rsidRPr="00C574ED" w:rsidRDefault="001B35B5" w:rsidP="001B35B5">
      <w:pPr>
        <w:pStyle w:val="ListParagraph"/>
        <w:numPr>
          <w:ilvl w:val="1"/>
          <w:numId w:val="4"/>
        </w:numPr>
        <w:rPr>
          <w:strike/>
          <w:color w:val="A6A6A6" w:themeColor="background1" w:themeShade="A6"/>
        </w:rPr>
      </w:pPr>
      <w:proofErr w:type="spellStart"/>
      <w:proofErr w:type="gramStart"/>
      <w:r w:rsidRPr="00C574ED">
        <w:rPr>
          <w:strike/>
          <w:color w:val="A6A6A6" w:themeColor="background1" w:themeShade="A6"/>
        </w:rPr>
        <w:t>edituser</w:t>
      </w:r>
      <w:proofErr w:type="spellEnd"/>
      <w:proofErr w:type="gramEnd"/>
      <w:r w:rsidRPr="00C574ED">
        <w:rPr>
          <w:strike/>
          <w:color w:val="A6A6A6" w:themeColor="background1" w:themeShade="A6"/>
        </w:rPr>
        <w:t xml:space="preserve"> (Agents &gt; click a name)</w:t>
      </w:r>
    </w:p>
    <w:p w14:paraId="6440102E" w14:textId="29837E66" w:rsidR="001B35B5" w:rsidRPr="0069199A" w:rsidRDefault="001B35B5" w:rsidP="001B35B5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r w:rsidRPr="00C574ED">
        <w:rPr>
          <w:strike/>
          <w:color w:val="A6A6A6" w:themeColor="background1" w:themeShade="A6"/>
        </w:rPr>
        <w:t xml:space="preserve">All the Manage Cases pages (manage-cases, manage-case, </w:t>
      </w:r>
    </w:p>
    <w:p w14:paraId="656FB30F" w14:textId="4CF8B5B4" w:rsidR="0069199A" w:rsidRDefault="0069199A" w:rsidP="0069199A">
      <w:pPr>
        <w:pStyle w:val="ListParagraph"/>
        <w:numPr>
          <w:ilvl w:val="0"/>
          <w:numId w:val="4"/>
        </w:numPr>
        <w:rPr>
          <w:ins w:id="50" w:author="Bill Davis" w:date="2015-02-04T10:03:00Z"/>
          <w:color w:val="A6A6A6" w:themeColor="background1" w:themeShade="A6"/>
        </w:rPr>
      </w:pPr>
      <w:ins w:id="51" w:author="Bill Davis" w:date="2015-02-04T09:49:00Z">
        <w:r>
          <w:rPr>
            <w:color w:val="A6A6A6" w:themeColor="background1" w:themeShade="A6"/>
          </w:rPr>
          <w:t xml:space="preserve">BUG:  </w:t>
        </w:r>
      </w:ins>
      <w:ins w:id="52" w:author="Bill Davis" w:date="2015-02-04T09:48:00Z">
        <w:r>
          <w:rPr>
            <w:color w:val="A6A6A6" w:themeColor="background1" w:themeShade="A6"/>
          </w:rPr>
          <w:t>Made another user a Home Office user, but she does not have access to any existing cases:</w:t>
        </w:r>
      </w:ins>
      <w:ins w:id="53" w:author="Bill Davis" w:date="2015-02-04T09:49:00Z">
        <w:r>
          <w:rPr>
            <w:color w:val="A6A6A6" w:themeColor="background1" w:themeShade="A6"/>
          </w:rPr>
          <w:br/>
        </w:r>
      </w:ins>
      <w:r w:rsidRPr="00D727EC">
        <w:rPr>
          <w:noProof/>
          <w:color w:val="A6A6A6" w:themeColor="background1" w:themeShade="A6"/>
        </w:rPr>
        <w:drawing>
          <wp:inline distT="0" distB="0" distL="0" distR="0" wp14:anchorId="78BBD16C" wp14:editId="22E1D6C3">
            <wp:extent cx="4563533" cy="1283630"/>
            <wp:effectExtent l="0" t="0" r="8890" b="1206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18" cy="128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3A4E" w14:textId="66110108" w:rsidR="00D727EC" w:rsidRDefault="00D727EC" w:rsidP="0069199A">
      <w:pPr>
        <w:pStyle w:val="ListParagraph"/>
        <w:numPr>
          <w:ilvl w:val="0"/>
          <w:numId w:val="4"/>
        </w:numPr>
        <w:rPr>
          <w:ins w:id="54" w:author="Bill Davis" w:date="2015-02-04T10:05:00Z"/>
          <w:color w:val="A6A6A6" w:themeColor="background1" w:themeShade="A6"/>
        </w:rPr>
      </w:pPr>
      <w:ins w:id="55" w:author="Bill Davis" w:date="2015-02-04T10:03:00Z">
        <w:r>
          <w:rPr>
            <w:color w:val="A6A6A6" w:themeColor="background1" w:themeShade="A6"/>
          </w:rPr>
          <w:t xml:space="preserve">“Home Office” header label missing in </w:t>
        </w:r>
      </w:ins>
      <w:ins w:id="56" w:author="Bill Davis" w:date="2015-02-04T10:04:00Z">
        <w:r>
          <w:rPr>
            <w:color w:val="A6A6A6" w:themeColor="background1" w:themeShade="A6"/>
          </w:rPr>
          <w:t>“Manage Cases” screens</w:t>
        </w:r>
      </w:ins>
      <w:ins w:id="57" w:author="Bill Davis" w:date="2015-02-04T10:05:00Z">
        <w:r>
          <w:rPr>
            <w:color w:val="A6A6A6" w:themeColor="background1" w:themeShade="A6"/>
          </w:rPr>
          <w:t>, and menu pill not selected when in Manage Cases screens:</w:t>
        </w:r>
        <w:r>
          <w:rPr>
            <w:color w:val="A6A6A6" w:themeColor="background1" w:themeShade="A6"/>
          </w:rPr>
          <w:br/>
        </w:r>
      </w:ins>
      <w:ins w:id="58" w:author="Bill Davis" w:date="2015-02-04T10:06:00Z">
        <w:r>
          <w:rPr>
            <w:color w:val="A6A6A6" w:themeColor="background1" w:themeShade="A6"/>
          </w:rPr>
          <w:br/>
        </w:r>
        <w:r>
          <w:rPr>
            <w:color w:val="A6A6A6" w:themeColor="background1" w:themeShade="A6"/>
          </w:rPr>
          <w:br/>
        </w:r>
      </w:ins>
      <w:r w:rsidRPr="0034017D">
        <w:rPr>
          <w:noProof/>
          <w:color w:val="A6A6A6" w:themeColor="background1" w:themeShade="A6"/>
        </w:rPr>
        <w:drawing>
          <wp:inline distT="0" distB="0" distL="0" distR="0" wp14:anchorId="6787618D" wp14:editId="7BF10546">
            <wp:extent cx="4834467" cy="1021055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75" cy="10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05FA" w14:textId="6ACF8505" w:rsidR="00D727EC" w:rsidRPr="0069199A" w:rsidRDefault="00D727EC" w:rsidP="0069199A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ins w:id="59" w:author="Bill Davis" w:date="2015-02-04T10:04:00Z">
        <w:r>
          <w:rPr>
            <w:color w:val="A6A6A6" w:themeColor="background1" w:themeShade="A6"/>
          </w:rPr>
          <w:br/>
        </w:r>
      </w:ins>
    </w:p>
    <w:p w14:paraId="7BE7727E" w14:textId="77777777" w:rsidR="009B289B" w:rsidRPr="00C574ED" w:rsidRDefault="009B289B">
      <w:pPr>
        <w:rPr>
          <w:color w:val="A6A6A6" w:themeColor="background1" w:themeShade="A6"/>
        </w:rPr>
      </w:pPr>
    </w:p>
    <w:p w14:paraId="792040A9" w14:textId="77777777" w:rsidR="009B289B" w:rsidRPr="00C574ED" w:rsidRDefault="009B289B">
      <w:pPr>
        <w:rPr>
          <w:color w:val="A6A6A6" w:themeColor="background1" w:themeShade="A6"/>
        </w:rPr>
      </w:pPr>
    </w:p>
    <w:p w14:paraId="42BEF4E6" w14:textId="4747CBB7" w:rsidR="00F85FC1" w:rsidRPr="00C574ED" w:rsidRDefault="00F85FC1" w:rsidP="00F85FC1">
      <w:pPr>
        <w:pBdr>
          <w:bottom w:val="single" w:sz="4" w:space="1" w:color="auto"/>
        </w:pBd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Enrollment Ad Hoc</w:t>
      </w:r>
    </w:p>
    <w:p w14:paraId="79651B13" w14:textId="72D8A96D" w:rsidR="00F85FC1" w:rsidRPr="00C574ED" w:rsidRDefault="00F85FC1" w:rsidP="00F85FC1">
      <w:pPr>
        <w:pStyle w:val="ListParagraph"/>
        <w:numPr>
          <w:ilvl w:val="0"/>
          <w:numId w:val="6"/>
        </w:numPr>
        <w:rPr>
          <w:strike/>
          <w:color w:val="A6A6A6" w:themeColor="background1" w:themeShade="A6"/>
        </w:rPr>
      </w:pPr>
      <w:r w:rsidRPr="00C574ED">
        <w:rPr>
          <w:strike/>
          <w:color w:val="A6A6A6" w:themeColor="background1" w:themeShade="A6"/>
        </w:rPr>
        <w:t>BUG:  “Product to Enroll” drop down should include all products to which I have visibility, a la the same as in Case Setup</w:t>
      </w:r>
    </w:p>
    <w:p w14:paraId="62828355" w14:textId="77777777" w:rsidR="00C262CD" w:rsidRPr="00C574ED" w:rsidRDefault="00C262CD" w:rsidP="00C262CD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BUG:  went through whole ad-hoc </w:t>
      </w:r>
      <w:proofErr w:type="spellStart"/>
      <w:r w:rsidRPr="00C574ED">
        <w:rPr>
          <w:color w:val="A6A6A6" w:themeColor="background1" w:themeShade="A6"/>
        </w:rPr>
        <w:t>FPP</w:t>
      </w:r>
      <w:proofErr w:type="spellEnd"/>
      <w:r w:rsidRPr="00C574ED">
        <w:rPr>
          <w:color w:val="A6A6A6" w:themeColor="background1" w:themeShade="A6"/>
        </w:rPr>
        <w:t xml:space="preserve">-TI enrollment and got error at end “Sorry, an error occurred communicating with the server.” – thinking this is perhaps related to turning </w:t>
      </w:r>
      <w:proofErr w:type="spellStart"/>
      <w:r w:rsidRPr="00C574ED">
        <w:rPr>
          <w:color w:val="A6A6A6" w:themeColor="background1" w:themeShade="A6"/>
        </w:rPr>
        <w:t>Docusign</w:t>
      </w:r>
      <w:proofErr w:type="spellEnd"/>
      <w:r w:rsidRPr="00C574ED">
        <w:rPr>
          <w:color w:val="A6A6A6" w:themeColor="background1" w:themeShade="A6"/>
        </w:rPr>
        <w:t xml:space="preserve"> API back on? </w:t>
      </w:r>
      <w:r w:rsidRPr="00C574ED">
        <w:rPr>
          <w:color w:val="A6A6A6" w:themeColor="background1" w:themeShade="A6"/>
        </w:rPr>
        <w:br/>
      </w:r>
    </w:p>
    <w:p w14:paraId="7CE89F5F" w14:textId="4DF4A849" w:rsidR="00F85FC1" w:rsidRPr="00C574ED" w:rsidRDefault="00F85FC1" w:rsidP="00F85FC1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BUG:  If I “Decline” an ad-hoc (doesn’t make much sense, but…) and click Next I get an </w:t>
      </w:r>
      <w:proofErr w:type="gramStart"/>
      <w:r w:rsidRPr="00C574ED">
        <w:rPr>
          <w:color w:val="A6A6A6" w:themeColor="background1" w:themeShade="A6"/>
        </w:rPr>
        <w:t xml:space="preserve">error </w:t>
      </w:r>
      <w:r w:rsidR="00C262CD" w:rsidRPr="00C574ED">
        <w:rPr>
          <w:color w:val="A6A6A6" w:themeColor="background1" w:themeShade="A6"/>
        </w:rPr>
        <w:t>.</w:t>
      </w:r>
      <w:proofErr w:type="gramEnd"/>
      <w:r w:rsidR="00C262CD" w:rsidRPr="00C574ED">
        <w:rPr>
          <w:color w:val="A6A6A6" w:themeColor="background1" w:themeShade="A6"/>
        </w:rPr>
        <w:t xml:space="preserve">  Same/Related issue for bug #2 above?</w:t>
      </w:r>
      <w:r w:rsidR="00D72DDC" w:rsidRPr="00C574ED">
        <w:rPr>
          <w:color w:val="A6A6A6" w:themeColor="background1" w:themeShade="A6"/>
        </w:rPr>
        <w:br/>
      </w:r>
    </w:p>
    <w:p w14:paraId="15CE3270" w14:textId="074A2667" w:rsidR="00D72DDC" w:rsidRPr="00C574ED" w:rsidRDefault="00D72DDC" w:rsidP="00D72DDC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BUG:  attempting an “Ad-hoc, in person” enrollment (any product) crashes with browser message: </w:t>
      </w:r>
      <w:r w:rsidRPr="00C574ED">
        <w:rPr>
          <w:color w:val="A6A6A6" w:themeColor="background1" w:themeShade="A6"/>
        </w:rPr>
        <w:br/>
      </w:r>
      <w:r w:rsidRPr="00C574ED">
        <w:rPr>
          <w:i/>
          <w:color w:val="A6A6A6" w:themeColor="background1" w:themeShade="A6"/>
        </w:rPr>
        <w:t>The browser (or proxy) sent a request that this server could not understand</w:t>
      </w:r>
      <w:r w:rsidRPr="00C574ED">
        <w:rPr>
          <w:i/>
          <w:color w:val="A6A6A6" w:themeColor="background1" w:themeShade="A6"/>
        </w:rPr>
        <w:br/>
      </w:r>
    </w:p>
    <w:p w14:paraId="1006EF60" w14:textId="34A64BCF" w:rsidR="00B403F5" w:rsidRPr="00C574ED" w:rsidRDefault="00B403F5" w:rsidP="00D72DDC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BUG:  It seems the “valid states” menu isn’t adjusting based on the product selected.  (</w:t>
      </w:r>
      <w:proofErr w:type="spellStart"/>
      <w:proofErr w:type="gramStart"/>
      <w:r w:rsidRPr="00C574ED">
        <w:rPr>
          <w:color w:val="A6A6A6" w:themeColor="background1" w:themeShade="A6"/>
        </w:rPr>
        <w:t>e</w:t>
      </w:r>
      <w:proofErr w:type="gramEnd"/>
      <w:r w:rsidRPr="00C574ED">
        <w:rPr>
          <w:color w:val="A6A6A6" w:themeColor="background1" w:themeShade="A6"/>
        </w:rPr>
        <w:t>.g</w:t>
      </w:r>
      <w:proofErr w:type="spellEnd"/>
      <w:r w:rsidRPr="00C574ED">
        <w:rPr>
          <w:color w:val="A6A6A6" w:themeColor="background1" w:themeShade="A6"/>
        </w:rPr>
        <w:t xml:space="preserve">,. Indiana is active for </w:t>
      </w:r>
      <w:proofErr w:type="spellStart"/>
      <w:r w:rsidRPr="00C574ED">
        <w:rPr>
          <w:color w:val="A6A6A6" w:themeColor="background1" w:themeShade="A6"/>
        </w:rPr>
        <w:t>FPP</w:t>
      </w:r>
      <w:proofErr w:type="spellEnd"/>
      <w:r w:rsidRPr="00C574ED">
        <w:rPr>
          <w:color w:val="A6A6A6" w:themeColor="background1" w:themeShade="A6"/>
        </w:rPr>
        <w:t xml:space="preserve">-CI but inactive for </w:t>
      </w:r>
      <w:proofErr w:type="spellStart"/>
      <w:r w:rsidRPr="00C574ED">
        <w:rPr>
          <w:color w:val="A6A6A6" w:themeColor="background1" w:themeShade="A6"/>
        </w:rPr>
        <w:t>FPP</w:t>
      </w:r>
      <w:proofErr w:type="spellEnd"/>
      <w:r w:rsidRPr="00C574ED">
        <w:rPr>
          <w:color w:val="A6A6A6" w:themeColor="background1" w:themeShade="A6"/>
        </w:rPr>
        <w:t>-TI)</w:t>
      </w:r>
    </w:p>
    <w:p w14:paraId="6F15139A" w14:textId="77777777" w:rsidR="00F85FC1" w:rsidRPr="00C574ED" w:rsidRDefault="00F85FC1">
      <w:pPr>
        <w:rPr>
          <w:color w:val="A6A6A6" w:themeColor="background1" w:themeShade="A6"/>
        </w:rPr>
      </w:pPr>
    </w:p>
    <w:p w14:paraId="169DE74B" w14:textId="77777777" w:rsidR="00F85FC1" w:rsidRPr="00C574ED" w:rsidRDefault="00F85FC1">
      <w:pPr>
        <w:rPr>
          <w:color w:val="A6A6A6" w:themeColor="background1" w:themeShade="A6"/>
        </w:rPr>
      </w:pPr>
    </w:p>
    <w:p w14:paraId="0F94C777" w14:textId="77777777" w:rsidR="00F10A6D" w:rsidRPr="00C574ED" w:rsidRDefault="00F10A6D" w:rsidP="00F10A6D">
      <w:pPr>
        <w:pBdr>
          <w:bottom w:val="single" w:sz="4" w:space="1" w:color="auto"/>
        </w:pBd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Enrollment from Case</w:t>
      </w:r>
    </w:p>
    <w:p w14:paraId="329EDEF7" w14:textId="070E2623" w:rsidR="003A7237" w:rsidRPr="00C574ED" w:rsidRDefault="005129E0" w:rsidP="00F10A6D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Enrollment main screen (6 buttons)</w:t>
      </w:r>
    </w:p>
    <w:p w14:paraId="3680D23C" w14:textId="4BBA7B49" w:rsidR="005129E0" w:rsidRPr="00C574ED" w:rsidRDefault="005129E0" w:rsidP="005129E0">
      <w:pPr>
        <w:pStyle w:val="ListParagraph"/>
        <w:numPr>
          <w:ilvl w:val="1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Make a tool tip on “Enroll… via phone” that says “You are not authorized for call-center enrollment”</w:t>
      </w:r>
    </w:p>
    <w:p w14:paraId="4C1889D8" w14:textId="497E642C" w:rsidR="005129E0" w:rsidRPr="00C574ED" w:rsidRDefault="005129E0" w:rsidP="005129E0">
      <w:pPr>
        <w:pStyle w:val="ListParagraph"/>
        <w:numPr>
          <w:ilvl w:val="2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While this will be universal for now, I expect to have it be a simple checkbox on the </w:t>
      </w:r>
      <w:proofErr w:type="spellStart"/>
      <w:r w:rsidRPr="00C574ED">
        <w:rPr>
          <w:color w:val="A6A6A6" w:themeColor="background1" w:themeShade="A6"/>
        </w:rPr>
        <w:t>edituser</w:t>
      </w:r>
      <w:proofErr w:type="spellEnd"/>
      <w:r w:rsidRPr="00C574ED">
        <w:rPr>
          <w:color w:val="A6A6A6" w:themeColor="background1" w:themeShade="A6"/>
        </w:rPr>
        <w:t xml:space="preserve"> screen (i.e., once we turn on call-center workflow, Home Office will designate who is authorized to enroll via a validated call center)</w:t>
      </w:r>
    </w:p>
    <w:p w14:paraId="0DFC7E28" w14:textId="77777777" w:rsidR="005129E0" w:rsidRPr="00C574ED" w:rsidRDefault="005129E0" w:rsidP="005129E0">
      <w:pPr>
        <w:pStyle w:val="ListParagraph"/>
        <w:numPr>
          <w:ilvl w:val="1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Make a tool-tip on “Enroll…via email” that says “this feature coming soon!”</w:t>
      </w:r>
    </w:p>
    <w:p w14:paraId="67CD4935" w14:textId="7CBCFB47" w:rsidR="005129E0" w:rsidRPr="00C574ED" w:rsidRDefault="005129E0" w:rsidP="005129E0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 </w:t>
      </w:r>
      <w:r w:rsidR="006408E5" w:rsidRPr="00C574ED">
        <w:rPr>
          <w:color w:val="A6A6A6" w:themeColor="background1" w:themeShade="A6"/>
        </w:rPr>
        <w:t>Enrolling ad-hoc not in census</w:t>
      </w:r>
    </w:p>
    <w:p w14:paraId="6E66E71B" w14:textId="513FD823" w:rsidR="006408E5" w:rsidRPr="00C574ED" w:rsidRDefault="006408E5" w:rsidP="006408E5">
      <w:pPr>
        <w:pStyle w:val="ListParagraph"/>
        <w:numPr>
          <w:ilvl w:val="1"/>
          <w:numId w:val="6"/>
        </w:numPr>
        <w:rPr>
          <w:color w:val="A6A6A6" w:themeColor="background1" w:themeShade="A6"/>
        </w:rPr>
      </w:pPr>
      <w:proofErr w:type="gramStart"/>
      <w:r w:rsidRPr="00C574ED">
        <w:rPr>
          <w:color w:val="A6A6A6" w:themeColor="background1" w:themeShade="A6"/>
        </w:rPr>
        <w:t>let’s</w:t>
      </w:r>
      <w:proofErr w:type="gramEnd"/>
      <w:r w:rsidRPr="00C574ED">
        <w:rPr>
          <w:color w:val="A6A6A6" w:themeColor="background1" w:themeShade="A6"/>
        </w:rPr>
        <w:t xml:space="preserve"> revert to just check </w:t>
      </w:r>
      <w:proofErr w:type="spellStart"/>
      <w:r w:rsidRPr="00C574ED">
        <w:rPr>
          <w:color w:val="A6A6A6" w:themeColor="background1" w:themeShade="A6"/>
        </w:rPr>
        <w:t>SSN</w:t>
      </w:r>
      <w:proofErr w:type="spellEnd"/>
      <w:r w:rsidRPr="00C574ED">
        <w:rPr>
          <w:color w:val="A6A6A6" w:themeColor="background1" w:themeShade="A6"/>
        </w:rPr>
        <w:t xml:space="preserve"> and not DOB, too.  More likely someone’s </w:t>
      </w:r>
      <w:proofErr w:type="spellStart"/>
      <w:r w:rsidRPr="00C574ED">
        <w:rPr>
          <w:color w:val="A6A6A6" w:themeColor="background1" w:themeShade="A6"/>
        </w:rPr>
        <w:t>miskeyed</w:t>
      </w:r>
      <w:proofErr w:type="spellEnd"/>
      <w:r w:rsidRPr="00C574ED">
        <w:rPr>
          <w:color w:val="A6A6A6" w:themeColor="background1" w:themeShade="A6"/>
        </w:rPr>
        <w:t xml:space="preserve"> a DOB (and we miss matching their </w:t>
      </w:r>
      <w:proofErr w:type="spellStart"/>
      <w:r w:rsidRPr="00C574ED">
        <w:rPr>
          <w:color w:val="A6A6A6" w:themeColor="background1" w:themeShade="A6"/>
        </w:rPr>
        <w:t>SSN</w:t>
      </w:r>
      <w:proofErr w:type="spellEnd"/>
      <w:r w:rsidRPr="00C574ED">
        <w:rPr>
          <w:color w:val="A6A6A6" w:themeColor="background1" w:themeShade="A6"/>
        </w:rPr>
        <w:t xml:space="preserve">) than having a duplicate or </w:t>
      </w:r>
      <w:proofErr w:type="spellStart"/>
      <w:r w:rsidRPr="00C574ED">
        <w:rPr>
          <w:color w:val="A6A6A6" w:themeColor="background1" w:themeShade="A6"/>
        </w:rPr>
        <w:t>miskeyed</w:t>
      </w:r>
      <w:proofErr w:type="spellEnd"/>
      <w:r w:rsidRPr="00C574ED">
        <w:rPr>
          <w:color w:val="A6A6A6" w:themeColor="background1" w:themeShade="A6"/>
        </w:rPr>
        <w:t xml:space="preserve"> </w:t>
      </w:r>
      <w:proofErr w:type="spellStart"/>
      <w:r w:rsidRPr="00C574ED">
        <w:rPr>
          <w:color w:val="A6A6A6" w:themeColor="background1" w:themeShade="A6"/>
        </w:rPr>
        <w:t>SSN</w:t>
      </w:r>
      <w:proofErr w:type="spellEnd"/>
      <w:r w:rsidRPr="00C574ED">
        <w:rPr>
          <w:color w:val="A6A6A6" w:themeColor="background1" w:themeShade="A6"/>
        </w:rPr>
        <w:t>.</w:t>
      </w:r>
    </w:p>
    <w:p w14:paraId="14DCA071" w14:textId="020FF6D4" w:rsidR="00BF6850" w:rsidRPr="00C574ED" w:rsidRDefault="00BF6850" w:rsidP="00BF6850">
      <w:pPr>
        <w:pStyle w:val="ListParagraph"/>
        <w:numPr>
          <w:ilvl w:val="2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BTW, when I keyed in DOB as </w:t>
      </w:r>
      <w:proofErr w:type="spellStart"/>
      <w:r w:rsidRPr="00C574ED">
        <w:rPr>
          <w:color w:val="A6A6A6" w:themeColor="background1" w:themeShade="A6"/>
        </w:rPr>
        <w:t>mmddyyyy</w:t>
      </w:r>
      <w:proofErr w:type="spellEnd"/>
      <w:r w:rsidRPr="00C574ED">
        <w:rPr>
          <w:color w:val="A6A6A6" w:themeColor="background1" w:themeShade="A6"/>
        </w:rPr>
        <w:t xml:space="preserve"> the model just sat and spun on “Checking census for matches…” – I have to cancel out.  But when I keyed in mm/</w:t>
      </w:r>
      <w:proofErr w:type="spellStart"/>
      <w:r w:rsidRPr="00C574ED">
        <w:rPr>
          <w:color w:val="A6A6A6" w:themeColor="background1" w:themeShade="A6"/>
        </w:rPr>
        <w:t>dd</w:t>
      </w:r>
      <w:proofErr w:type="spellEnd"/>
      <w:r w:rsidRPr="00C574ED">
        <w:rPr>
          <w:color w:val="A6A6A6" w:themeColor="background1" w:themeShade="A6"/>
        </w:rPr>
        <w:t>/</w:t>
      </w:r>
      <w:proofErr w:type="spellStart"/>
      <w:r w:rsidRPr="00C574ED">
        <w:rPr>
          <w:color w:val="A6A6A6" w:themeColor="background1" w:themeShade="A6"/>
        </w:rPr>
        <w:t>yyyy</w:t>
      </w:r>
      <w:proofErr w:type="spellEnd"/>
      <w:r w:rsidRPr="00C574ED">
        <w:rPr>
          <w:color w:val="A6A6A6" w:themeColor="background1" w:themeShade="A6"/>
        </w:rPr>
        <w:t xml:space="preserve"> it found the record right away.</w:t>
      </w:r>
      <w:r w:rsidRPr="00C574ED">
        <w:rPr>
          <w:color w:val="A6A6A6" w:themeColor="background1" w:themeShade="A6"/>
        </w:rPr>
        <w:br/>
        <w:t xml:space="preserve">So, </w:t>
      </w:r>
      <w:proofErr w:type="spellStart"/>
      <w:r w:rsidRPr="00C574ED">
        <w:rPr>
          <w:color w:val="A6A6A6" w:themeColor="background1" w:themeShade="A6"/>
        </w:rPr>
        <w:t>eventhough</w:t>
      </w:r>
      <w:proofErr w:type="spellEnd"/>
      <w:r w:rsidRPr="00C574ED">
        <w:rPr>
          <w:color w:val="A6A6A6" w:themeColor="background1" w:themeShade="A6"/>
        </w:rPr>
        <w:t xml:space="preserve"> we’re eliminating the DOB let’s ensure what happens if we have bad data or a key not found. </w:t>
      </w:r>
    </w:p>
    <w:p w14:paraId="1582AD52" w14:textId="394C52CE" w:rsidR="006408E5" w:rsidRPr="00C574ED" w:rsidRDefault="00BF6850" w:rsidP="006408E5">
      <w:pPr>
        <w:pStyle w:val="ListParagraph"/>
        <w:numPr>
          <w:ilvl w:val="1"/>
          <w:numId w:val="6"/>
        </w:numPr>
        <w:rPr>
          <w:strike/>
          <w:color w:val="A6A6A6" w:themeColor="background1" w:themeShade="A6"/>
        </w:rPr>
      </w:pPr>
      <w:r w:rsidRPr="00C574ED">
        <w:rPr>
          <w:strike/>
          <w:color w:val="A6A6A6" w:themeColor="background1" w:themeShade="A6"/>
        </w:rPr>
        <w:t>The new record should have “married” as false by default (it’s coming in as true)</w:t>
      </w:r>
    </w:p>
    <w:p w14:paraId="1C2C44E1" w14:textId="119400AF" w:rsidR="00B10ACE" w:rsidRPr="00A11374" w:rsidRDefault="00B10ACE" w:rsidP="0034017D">
      <w:pPr>
        <w:pStyle w:val="ListParagraph"/>
        <w:numPr>
          <w:ilvl w:val="0"/>
          <w:numId w:val="6"/>
        </w:numPr>
        <w:rPr>
          <w:strike/>
          <w:color w:val="A6A6A6" w:themeColor="background1" w:themeShade="A6"/>
        </w:rPr>
      </w:pPr>
      <w:r w:rsidRPr="00A11374">
        <w:rPr>
          <w:strike/>
          <w:color w:val="A6A6A6" w:themeColor="background1" w:themeShade="A6"/>
        </w:rPr>
        <w:t xml:space="preserve">BUG:  Enrolling GI (e.g., “ACME Test Company”)… if I ask a GI knock out question, </w:t>
      </w:r>
      <w:r w:rsidRPr="00A11374">
        <w:rPr>
          <w:b/>
          <w:strike/>
          <w:color w:val="A6A6A6" w:themeColor="background1" w:themeShade="A6"/>
        </w:rPr>
        <w:t>but on a child</w:t>
      </w:r>
      <w:r w:rsidRPr="00A11374">
        <w:rPr>
          <w:strike/>
          <w:color w:val="A6A6A6" w:themeColor="background1" w:themeShade="A6"/>
        </w:rPr>
        <w:t>, then the child is simply eliminated unless the child is listed in the rules (which in this case they weren’t).  Your error message shows:</w:t>
      </w:r>
      <w:r w:rsidRPr="00A11374">
        <w:rPr>
          <w:strike/>
          <w:color w:val="A6A6A6" w:themeColor="background1" w:themeShade="A6"/>
        </w:rPr>
        <w:br/>
      </w:r>
      <w:r w:rsidRPr="00A11374">
        <w:rPr>
          <w:i/>
          <w:strike/>
          <w:color w:val="A6A6A6" w:themeColor="background1" w:themeShade="A6"/>
        </w:rPr>
        <w:t xml:space="preserve">A "yes" response to this question prohibits this person from obtaining the selected $10,000 of coverage. You may proceed, however, by reducing your coverage to the guaranteed coverage amount of $-Infinity. </w:t>
      </w:r>
      <w:r w:rsidRPr="00A11374">
        <w:rPr>
          <w:i/>
          <w:strike/>
          <w:color w:val="A6A6A6" w:themeColor="background1" w:themeShade="A6"/>
        </w:rPr>
        <w:br/>
      </w:r>
    </w:p>
    <w:p w14:paraId="42AFE116" w14:textId="66A37ABE" w:rsidR="00D72DDC" w:rsidRPr="00C574ED" w:rsidRDefault="00391A8A" w:rsidP="0034017D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BUG:  </w:t>
      </w:r>
      <w:r w:rsidRPr="00C574ED">
        <w:rPr>
          <w:strike/>
          <w:color w:val="A6A6A6" w:themeColor="background1" w:themeShade="A6"/>
        </w:rPr>
        <w:t xml:space="preserve">Enrolling GI… if I “remove this applicant” when I hit a GI knock-out, then the resulting </w:t>
      </w:r>
      <w:proofErr w:type="spellStart"/>
      <w:r w:rsidRPr="00C574ED">
        <w:rPr>
          <w:strike/>
          <w:color w:val="A6A6A6" w:themeColor="background1" w:themeShade="A6"/>
        </w:rPr>
        <w:t>SOH</w:t>
      </w:r>
      <w:proofErr w:type="spellEnd"/>
      <w:r w:rsidRPr="00C574ED">
        <w:rPr>
          <w:strike/>
          <w:color w:val="A6A6A6" w:themeColor="background1" w:themeShade="A6"/>
        </w:rPr>
        <w:t xml:space="preserve"> headers/table is misaligned: </w:t>
      </w:r>
      <w:r w:rsidR="00E51C9F" w:rsidRPr="00C574ED">
        <w:rPr>
          <w:strike/>
          <w:color w:val="A6A6A6" w:themeColor="background1" w:themeShade="A6"/>
        </w:rPr>
        <w:br/>
        <w:t>Before:</w:t>
      </w:r>
      <w:r w:rsidR="00E51C9F" w:rsidRPr="00C574ED">
        <w:rPr>
          <w:strike/>
          <w:color w:val="A6A6A6" w:themeColor="background1" w:themeShade="A6"/>
        </w:rPr>
        <w:br/>
      </w:r>
      <w:r w:rsidR="00E51C9F" w:rsidRPr="00C574ED">
        <w:rPr>
          <w:strike/>
          <w:noProof/>
          <w:color w:val="A6A6A6" w:themeColor="background1" w:themeShade="A6"/>
        </w:rPr>
        <w:drawing>
          <wp:inline distT="0" distB="0" distL="0" distR="0" wp14:anchorId="0B813B1A" wp14:editId="54584258">
            <wp:extent cx="3632200" cy="206858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35" cy="206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C9F" w:rsidRPr="00C574ED">
        <w:rPr>
          <w:strike/>
          <w:color w:val="A6A6A6" w:themeColor="background1" w:themeShade="A6"/>
        </w:rPr>
        <w:br/>
      </w:r>
      <w:r w:rsidR="00E51C9F" w:rsidRPr="00C574ED">
        <w:rPr>
          <w:strike/>
          <w:color w:val="A6A6A6" w:themeColor="background1" w:themeShade="A6"/>
        </w:rPr>
        <w:br/>
        <w:t>After eliminating EE:</w:t>
      </w:r>
      <w:r w:rsidR="00E51C9F" w:rsidRPr="00C574ED">
        <w:rPr>
          <w:strike/>
          <w:color w:val="A6A6A6" w:themeColor="background1" w:themeShade="A6"/>
        </w:rPr>
        <w:br/>
      </w:r>
      <w:r w:rsidR="00E51C9F" w:rsidRPr="00C574ED">
        <w:rPr>
          <w:strike/>
          <w:noProof/>
          <w:color w:val="A6A6A6" w:themeColor="background1" w:themeShade="A6"/>
        </w:rPr>
        <w:drawing>
          <wp:inline distT="0" distB="0" distL="0" distR="0" wp14:anchorId="218DBF7B" wp14:editId="0C802860">
            <wp:extent cx="3699933" cy="1011836"/>
            <wp:effectExtent l="0" t="0" r="889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11" cy="10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DDC" w:rsidRPr="00C574ED">
        <w:rPr>
          <w:strike/>
          <w:color w:val="A6A6A6" w:themeColor="background1" w:themeShade="A6"/>
        </w:rPr>
        <w:br/>
      </w:r>
    </w:p>
    <w:p w14:paraId="669688C3" w14:textId="6BC5CE4F" w:rsidR="00391A8A" w:rsidRPr="00C574ED" w:rsidRDefault="00D72DDC" w:rsidP="0034017D">
      <w:pPr>
        <w:pStyle w:val="ListParagraph"/>
        <w:numPr>
          <w:ilvl w:val="1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Now we’re blanking the whole column (fine), </w:t>
      </w:r>
      <w:r w:rsidR="00C4092D" w:rsidRPr="00C574ED">
        <w:rPr>
          <w:color w:val="A6A6A6" w:themeColor="background1" w:themeShade="A6"/>
        </w:rPr>
        <w:t>but would prefer to omit the ‘blank’ – at least if we enter step 2 from step1 (with there’s a “no benefit” selected); but I appreciate that it’s all the same layout/</w:t>
      </w:r>
      <w:proofErr w:type="spellStart"/>
      <w:r w:rsidR="00C4092D" w:rsidRPr="00C574ED">
        <w:rPr>
          <w:color w:val="A6A6A6" w:themeColor="background1" w:themeShade="A6"/>
        </w:rPr>
        <w:t>javascript</w:t>
      </w:r>
      <w:proofErr w:type="spellEnd"/>
      <w:r w:rsidR="00C4092D" w:rsidRPr="00C574ED">
        <w:rPr>
          <w:color w:val="A6A6A6" w:themeColor="background1" w:themeShade="A6"/>
        </w:rPr>
        <w:t xml:space="preserve"> on the wizard.</w:t>
      </w:r>
      <w:r w:rsidR="00C4092D" w:rsidRPr="00C574ED">
        <w:rPr>
          <w:color w:val="A6A6A6" w:themeColor="background1" w:themeShade="A6"/>
        </w:rPr>
        <w:br/>
        <w:t xml:space="preserve">So, perhaps this is something for 2.5 when we may have to tackle &gt; 4 children on enrollment. </w:t>
      </w:r>
      <w:r w:rsidR="00E51C9F" w:rsidRPr="00C574ED">
        <w:rPr>
          <w:color w:val="A6A6A6" w:themeColor="background1" w:themeShade="A6"/>
        </w:rPr>
        <w:br/>
      </w:r>
      <w:r w:rsidR="00E51C9F" w:rsidRPr="00C574ED">
        <w:rPr>
          <w:color w:val="A6A6A6" w:themeColor="background1" w:themeShade="A6"/>
        </w:rPr>
        <w:br/>
      </w:r>
    </w:p>
    <w:p w14:paraId="0D5DF46C" w14:textId="688A3B32" w:rsidR="00E51C9F" w:rsidRPr="00C574ED" w:rsidRDefault="00E51C9F" w:rsidP="00391A8A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Post-signature/Enroll Next Applicant … can we eliminate the “flash” to the Enroll-from-Case screen and instead just </w:t>
      </w:r>
      <w:r w:rsidR="005827A3" w:rsidRPr="00C574ED">
        <w:rPr>
          <w:color w:val="A6A6A6" w:themeColor="background1" w:themeShade="A6"/>
        </w:rPr>
        <w:t xml:space="preserve">go </w:t>
      </w:r>
      <w:r w:rsidRPr="00C574ED">
        <w:rPr>
          <w:color w:val="A6A6A6" w:themeColor="background1" w:themeShade="A6"/>
        </w:rPr>
        <w:t xml:space="preserve">from the </w:t>
      </w:r>
      <w:r w:rsidR="005827A3" w:rsidRPr="00C574ED">
        <w:rPr>
          <w:color w:val="A6A6A6" w:themeColor="background1" w:themeShade="A6"/>
        </w:rPr>
        <w:t xml:space="preserve">application-completed message page straight </w:t>
      </w:r>
      <w:r w:rsidRPr="00C574ED">
        <w:rPr>
          <w:color w:val="A6A6A6" w:themeColor="background1" w:themeShade="A6"/>
        </w:rPr>
        <w:t xml:space="preserve">to the census page? </w:t>
      </w:r>
    </w:p>
    <w:p w14:paraId="78BD86B5" w14:textId="3DDAC901" w:rsidR="00391A8A" w:rsidRPr="00C574ED" w:rsidRDefault="00391A8A">
      <w:pPr>
        <w:rPr>
          <w:color w:val="A6A6A6" w:themeColor="background1" w:themeShade="A6"/>
        </w:rPr>
      </w:pPr>
    </w:p>
    <w:p w14:paraId="3BE4B78F" w14:textId="311E3E91" w:rsidR="00391A8A" w:rsidRPr="00C574ED" w:rsidRDefault="00E625B8" w:rsidP="00391A8A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Re-Enroll (ok to push to 2.5)</w:t>
      </w:r>
      <w:r w:rsidRPr="00C574ED">
        <w:rPr>
          <w:color w:val="A6A6A6" w:themeColor="background1" w:themeShade="A6"/>
        </w:rPr>
        <w:br/>
        <w:t xml:space="preserve">Can we also pull in the “as enrolled” (i.e., that ‘merged record’) along with census… so we don’t have a “show rates” but show the selection table already as previously enrolled (but don’t repopulate the </w:t>
      </w:r>
      <w:proofErr w:type="spellStart"/>
      <w:r w:rsidRPr="00C574ED">
        <w:rPr>
          <w:color w:val="A6A6A6" w:themeColor="background1" w:themeShade="A6"/>
        </w:rPr>
        <w:t>SOH</w:t>
      </w:r>
      <w:proofErr w:type="spellEnd"/>
      <w:r w:rsidRPr="00C574ED">
        <w:rPr>
          <w:color w:val="A6A6A6" w:themeColor="background1" w:themeShade="A6"/>
        </w:rPr>
        <w:t xml:space="preserve"> questions – those have to be answered uniquely per compliance). </w:t>
      </w:r>
    </w:p>
    <w:p w14:paraId="3A9C8F3A" w14:textId="77777777" w:rsidR="001F2AE6" w:rsidRPr="00C574ED" w:rsidRDefault="001F2AE6" w:rsidP="001F2AE6">
      <w:pPr>
        <w:rPr>
          <w:color w:val="A6A6A6" w:themeColor="background1" w:themeShade="A6"/>
        </w:rPr>
      </w:pPr>
    </w:p>
    <w:p w14:paraId="6B085B1E" w14:textId="7D09F398" w:rsidR="001F2AE6" w:rsidRPr="00C574ED" w:rsidRDefault="001F2AE6" w:rsidP="00391A8A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Enrolling GI (minor, OK to push to 2.5)… if I “remove this applicant” because of a “yes” GI knock-out so that effectively everyone is no benefit, we should return to step 1 in a “declined = true” state.  As it is, they will merely continue forward with a $0 application, but we’d like to avoid that (especially in a self-serve mode). </w:t>
      </w:r>
      <w:r w:rsidR="009D782F" w:rsidRPr="00C574ED">
        <w:rPr>
          <w:color w:val="A6A6A6" w:themeColor="background1" w:themeShade="A6"/>
        </w:rPr>
        <w:t xml:space="preserve">  See related item #1 below under “Enrollment in general”.</w:t>
      </w:r>
    </w:p>
    <w:p w14:paraId="66F05742" w14:textId="77777777" w:rsidR="003053A0" w:rsidRPr="00C574ED" w:rsidRDefault="003053A0" w:rsidP="003053A0">
      <w:pPr>
        <w:rPr>
          <w:color w:val="A6A6A6" w:themeColor="background1" w:themeShade="A6"/>
        </w:rPr>
      </w:pPr>
    </w:p>
    <w:p w14:paraId="618FDBCE" w14:textId="7F089DA2" w:rsidR="003053A0" w:rsidRPr="00C574ED" w:rsidRDefault="003053A0" w:rsidP="00391A8A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BUG:  Enrolling from Case initially displays case name, but after first enrollment and clicking “</w:t>
      </w:r>
      <w:r w:rsidR="001C1EE3" w:rsidRPr="00C574ED">
        <w:rPr>
          <w:color w:val="A6A6A6" w:themeColor="background1" w:themeShade="A6"/>
        </w:rPr>
        <w:t>Enroll next applicant”, the case name no longer appears in header:</w:t>
      </w:r>
      <w:r w:rsidR="001C1EE3" w:rsidRPr="00C574ED">
        <w:rPr>
          <w:color w:val="A6A6A6" w:themeColor="background1" w:themeShade="A6"/>
        </w:rPr>
        <w:br/>
      </w:r>
      <w:r w:rsidR="001C1EE3" w:rsidRPr="00C574ED">
        <w:rPr>
          <w:noProof/>
          <w:color w:val="A6A6A6" w:themeColor="background1" w:themeShade="A6"/>
        </w:rPr>
        <w:drawing>
          <wp:inline distT="0" distB="0" distL="0" distR="0" wp14:anchorId="45BD5058" wp14:editId="02D70C31">
            <wp:extent cx="1825604" cy="1913467"/>
            <wp:effectExtent l="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04" cy="19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1C1EE3" w:rsidRPr="00C574ED">
        <w:rPr>
          <w:color w:val="A6A6A6" w:themeColor="background1" w:themeShade="A6"/>
        </w:rPr>
        <w:t xml:space="preserve">           </w:t>
      </w:r>
      <w:proofErr w:type="gramEnd"/>
      <w:r w:rsidR="001C1EE3" w:rsidRPr="00C574ED">
        <w:rPr>
          <w:noProof/>
          <w:color w:val="A6A6A6" w:themeColor="background1" w:themeShade="A6"/>
        </w:rPr>
        <w:drawing>
          <wp:inline distT="0" distB="0" distL="0" distR="0" wp14:anchorId="18E407B8" wp14:editId="7A8A3ED4">
            <wp:extent cx="1810081" cy="1887799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22" cy="18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92F" w:rsidRPr="00C574ED">
        <w:rPr>
          <w:color w:val="A6A6A6" w:themeColor="background1" w:themeShade="A6"/>
        </w:rPr>
        <w:br/>
      </w:r>
    </w:p>
    <w:p w14:paraId="08944FC2" w14:textId="77777777" w:rsidR="0092392F" w:rsidRPr="00C574ED" w:rsidRDefault="0092392F" w:rsidP="0092392F">
      <w:pPr>
        <w:rPr>
          <w:color w:val="A6A6A6" w:themeColor="background1" w:themeShade="A6"/>
        </w:rPr>
      </w:pPr>
    </w:p>
    <w:p w14:paraId="2E795041" w14:textId="3F2B44F5" w:rsidR="0092392F" w:rsidRPr="00C574ED" w:rsidRDefault="0092392F" w:rsidP="00391A8A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BUG: we seem to be not setting the Married </w:t>
      </w:r>
      <w:proofErr w:type="spellStart"/>
      <w:r w:rsidRPr="00C574ED">
        <w:rPr>
          <w:color w:val="A6A6A6" w:themeColor="background1" w:themeShade="A6"/>
        </w:rPr>
        <w:t>boolean</w:t>
      </w:r>
      <w:proofErr w:type="spellEnd"/>
      <w:r w:rsidRPr="00C574ED">
        <w:rPr>
          <w:color w:val="A6A6A6" w:themeColor="background1" w:themeShade="A6"/>
        </w:rPr>
        <w:t xml:space="preserve"> from the case record… not married census records are starting with blank spouse:</w:t>
      </w:r>
      <w:r w:rsidRPr="00C574ED">
        <w:rPr>
          <w:color w:val="A6A6A6" w:themeColor="background1" w:themeShade="A6"/>
        </w:rPr>
        <w:br/>
      </w:r>
      <w:r w:rsidRPr="00C574ED">
        <w:rPr>
          <w:noProof/>
          <w:color w:val="A6A6A6" w:themeColor="background1" w:themeShade="A6"/>
        </w:rPr>
        <w:drawing>
          <wp:inline distT="0" distB="0" distL="0" distR="0" wp14:anchorId="6056A20C" wp14:editId="3CEDFC53">
            <wp:extent cx="4978400" cy="1938054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20" cy="193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4ED">
        <w:rPr>
          <w:color w:val="A6A6A6" w:themeColor="background1" w:themeShade="A6"/>
        </w:rPr>
        <w:t xml:space="preserve"> </w:t>
      </w:r>
      <w:r w:rsidRPr="00C574ED">
        <w:rPr>
          <w:color w:val="A6A6A6" w:themeColor="background1" w:themeShade="A6"/>
        </w:rPr>
        <w:br/>
      </w:r>
    </w:p>
    <w:p w14:paraId="7A014E0E" w14:textId="77777777" w:rsidR="0092392F" w:rsidRPr="00C574ED" w:rsidRDefault="0092392F" w:rsidP="0092392F">
      <w:pPr>
        <w:rPr>
          <w:color w:val="A6A6A6" w:themeColor="background1" w:themeShade="A6"/>
        </w:rPr>
      </w:pPr>
    </w:p>
    <w:p w14:paraId="10F5C24A" w14:textId="49EB7C73" w:rsidR="0092392F" w:rsidRDefault="00A11374" w:rsidP="00A11374">
      <w:pPr>
        <w:pStyle w:val="ListParagraph"/>
        <w:numPr>
          <w:ilvl w:val="0"/>
          <w:numId w:val="6"/>
        </w:numPr>
        <w:rPr>
          <w:ins w:id="60" w:author="Bill Davis" w:date="2015-02-06T16:36:00Z"/>
          <w:color w:val="A6A6A6" w:themeColor="background1" w:themeShade="A6"/>
        </w:rPr>
      </w:pPr>
      <w:ins w:id="61" w:author="Bill Davis" w:date="2015-02-04T09:19:00Z">
        <w:r>
          <w:rPr>
            <w:color w:val="A6A6A6" w:themeColor="background1" w:themeShade="A6"/>
          </w:rPr>
          <w:t>E</w:t>
        </w:r>
      </w:ins>
      <w:ins w:id="62" w:author="Bill Davis" w:date="2015-02-04T09:18:00Z">
        <w:r>
          <w:rPr>
            <w:color w:val="A6A6A6" w:themeColor="background1" w:themeShade="A6"/>
          </w:rPr>
          <w:t xml:space="preserve">nrolling a GI product with criteria </w:t>
        </w:r>
      </w:ins>
      <w:ins w:id="63" w:author="Bill Davis" w:date="2015-02-04T09:19:00Z">
        <w:r>
          <w:rPr>
            <w:color w:val="A6A6A6" w:themeColor="background1" w:themeShade="A6"/>
          </w:rPr>
          <w:t xml:space="preserve">on Children (see </w:t>
        </w:r>
      </w:ins>
      <w:ins w:id="64" w:author="Bill Davis" w:date="2015-02-04T09:20:00Z">
        <w:r>
          <w:rPr>
            <w:color w:val="A6A6A6" w:themeColor="background1" w:themeShade="A6"/>
          </w:rPr>
          <w:t>test product “</w:t>
        </w:r>
        <w:r w:rsidRPr="00A11374">
          <w:rPr>
            <w:color w:val="A6A6A6" w:themeColor="background1" w:themeShade="A6"/>
          </w:rPr>
          <w:fldChar w:fldCharType="begin"/>
        </w:r>
        <w:r w:rsidRPr="00A11374">
          <w:rPr>
            <w:color w:val="A6A6A6" w:themeColor="background1" w:themeShade="A6"/>
          </w:rPr>
          <w:instrText xml:space="preserve"> HYPERLINK "http://demo.5starenroll.com:9876/manage-products/15" </w:instrText>
        </w:r>
        <w:r w:rsidRPr="00A11374">
          <w:rPr>
            <w:color w:val="A6A6A6" w:themeColor="background1" w:themeShade="A6"/>
          </w:rPr>
          <w:fldChar w:fldCharType="separate"/>
        </w:r>
        <w:proofErr w:type="spellStart"/>
        <w:r w:rsidRPr="00A11374">
          <w:rPr>
            <w:rStyle w:val="Hyperlink"/>
          </w:rPr>
          <w:t>FPP</w:t>
        </w:r>
        <w:proofErr w:type="spellEnd"/>
        <w:r w:rsidRPr="00A11374">
          <w:rPr>
            <w:rStyle w:val="Hyperlink"/>
          </w:rPr>
          <w:t xml:space="preserve"> GI 50EE / 10Sp</w:t>
        </w:r>
        <w:r w:rsidRPr="00A11374">
          <w:rPr>
            <w:color w:val="A6A6A6" w:themeColor="background1" w:themeShade="A6"/>
          </w:rPr>
          <w:fldChar w:fldCharType="end"/>
        </w:r>
        <w:r>
          <w:rPr>
            <w:color w:val="A6A6A6" w:themeColor="background1" w:themeShade="A6"/>
          </w:rPr>
          <w:t>”), I have multiple criteria set</w:t>
        </w:r>
      </w:ins>
      <w:ins w:id="65" w:author="Bill Davis" w:date="2015-02-04T09:21:00Z">
        <w:r>
          <w:rPr>
            <w:color w:val="A6A6A6" w:themeColor="background1" w:themeShade="A6"/>
          </w:rPr>
          <w:t xml:space="preserve"> for children depending on age, and I’m trying to enroll for a record with a child in each age criteria spec’d on the GI product def.  A </w:t>
        </w:r>
      </w:ins>
      <w:ins w:id="66" w:author="Bill Davis" w:date="2015-02-04T09:22:00Z">
        <w:r>
          <w:rPr>
            <w:color w:val="A6A6A6" w:themeColor="background1" w:themeShade="A6"/>
          </w:rPr>
          <w:t xml:space="preserve">“yes” </w:t>
        </w:r>
      </w:ins>
      <w:proofErr w:type="spellStart"/>
      <w:ins w:id="67" w:author="Bill Davis" w:date="2015-02-04T09:23:00Z">
        <w:r>
          <w:rPr>
            <w:color w:val="A6A6A6" w:themeColor="background1" w:themeShade="A6"/>
          </w:rPr>
          <w:t>SOH</w:t>
        </w:r>
        <w:proofErr w:type="spellEnd"/>
        <w:r>
          <w:rPr>
            <w:color w:val="A6A6A6" w:themeColor="background1" w:themeShade="A6"/>
          </w:rPr>
          <w:t xml:space="preserve"> </w:t>
        </w:r>
      </w:ins>
      <w:ins w:id="68" w:author="Bill Davis" w:date="2015-02-04T09:22:00Z">
        <w:r>
          <w:rPr>
            <w:color w:val="A6A6A6" w:themeColor="background1" w:themeShade="A6"/>
          </w:rPr>
          <w:t xml:space="preserve">for </w:t>
        </w:r>
      </w:ins>
      <w:ins w:id="69" w:author="Bill Davis" w:date="2015-02-04T09:24:00Z">
        <w:r w:rsidR="00546E09">
          <w:rPr>
            <w:color w:val="A6A6A6" w:themeColor="background1" w:themeShade="A6"/>
          </w:rPr>
          <w:t>the &gt;10yr old</w:t>
        </w:r>
      </w:ins>
      <w:ins w:id="70" w:author="Bill Davis" w:date="2015-02-04T09:22:00Z">
        <w:r>
          <w:rPr>
            <w:color w:val="A6A6A6" w:themeColor="background1" w:themeShade="A6"/>
          </w:rPr>
          <w:t xml:space="preserve"> should knock down to 10K</w:t>
        </w:r>
      </w:ins>
      <w:ins w:id="71" w:author="Bill Davis" w:date="2015-02-04T09:23:00Z">
        <w:r>
          <w:rPr>
            <w:color w:val="A6A6A6" w:themeColor="background1" w:themeShade="A6"/>
          </w:rPr>
          <w:t xml:space="preserve"> (which has to adjust both)</w:t>
        </w:r>
      </w:ins>
      <w:ins w:id="72" w:author="Bill Davis" w:date="2015-02-04T09:22:00Z">
        <w:r>
          <w:rPr>
            <w:color w:val="A6A6A6" w:themeColor="background1" w:themeShade="A6"/>
          </w:rPr>
          <w:t xml:space="preserve">, but </w:t>
        </w:r>
      </w:ins>
      <w:ins w:id="73" w:author="Bill Davis" w:date="2015-02-04T09:24:00Z">
        <w:r w:rsidR="00546E09">
          <w:rPr>
            <w:color w:val="A6A6A6" w:themeColor="background1" w:themeShade="A6"/>
          </w:rPr>
          <w:t xml:space="preserve">initially </w:t>
        </w:r>
      </w:ins>
      <w:ins w:id="74" w:author="Bill Davis" w:date="2015-02-04T09:22:00Z">
        <w:r>
          <w:rPr>
            <w:color w:val="A6A6A6" w:themeColor="background1" w:themeShade="A6"/>
          </w:rPr>
          <w:t xml:space="preserve">the other </w:t>
        </w:r>
      </w:ins>
      <w:ins w:id="75" w:author="Bill Davis" w:date="2015-02-04T09:23:00Z">
        <w:r>
          <w:rPr>
            <w:color w:val="A6A6A6" w:themeColor="background1" w:themeShade="A6"/>
          </w:rPr>
          <w:t>(</w:t>
        </w:r>
      </w:ins>
      <w:ins w:id="76" w:author="Bill Davis" w:date="2015-02-04T09:25:00Z">
        <w:r w:rsidR="00546E09">
          <w:rPr>
            <w:color w:val="A6A6A6" w:themeColor="background1" w:themeShade="A6"/>
          </w:rPr>
          <w:t xml:space="preserve">&lt;10 </w:t>
        </w:r>
        <w:proofErr w:type="spellStart"/>
        <w:r w:rsidR="00546E09">
          <w:rPr>
            <w:color w:val="A6A6A6" w:themeColor="background1" w:themeShade="A6"/>
          </w:rPr>
          <w:t>yr</w:t>
        </w:r>
        <w:proofErr w:type="spellEnd"/>
        <w:r w:rsidR="00546E09">
          <w:rPr>
            <w:color w:val="A6A6A6" w:themeColor="background1" w:themeShade="A6"/>
          </w:rPr>
          <w:t xml:space="preserve"> old</w:t>
        </w:r>
      </w:ins>
      <w:ins w:id="77" w:author="Bill Davis" w:date="2015-02-04T09:23:00Z">
        <w:r>
          <w:rPr>
            <w:color w:val="A6A6A6" w:themeColor="background1" w:themeShade="A6"/>
          </w:rPr>
          <w:t>)</w:t>
        </w:r>
      </w:ins>
      <w:ins w:id="78" w:author="Bill Davis" w:date="2015-02-04T09:24:00Z">
        <w:r w:rsidR="00546E09">
          <w:rPr>
            <w:color w:val="A6A6A6" w:themeColor="background1" w:themeShade="A6"/>
          </w:rPr>
          <w:t xml:space="preserve"> shouldn’t even have those </w:t>
        </w:r>
        <w:proofErr w:type="spellStart"/>
        <w:r w:rsidR="00546E09">
          <w:rPr>
            <w:color w:val="A6A6A6" w:themeColor="background1" w:themeShade="A6"/>
          </w:rPr>
          <w:t>SOH’s</w:t>
        </w:r>
        <w:proofErr w:type="spellEnd"/>
        <w:r w:rsidR="00546E09">
          <w:rPr>
            <w:color w:val="A6A6A6" w:themeColor="background1" w:themeShade="A6"/>
          </w:rPr>
          <w:t xml:space="preserve"> to answer since she’s in GI ‘range’.  </w:t>
        </w:r>
      </w:ins>
      <w:ins w:id="79" w:author="Bill Davis" w:date="2015-02-04T09:25:00Z">
        <w:r w:rsidR="00546E09">
          <w:rPr>
            <w:color w:val="A6A6A6" w:themeColor="background1" w:themeShade="A6"/>
          </w:rPr>
          <w:br/>
          <w:t>The answer is goofy either way:</w:t>
        </w:r>
        <w:r w:rsidR="00546E09">
          <w:rPr>
            <w:color w:val="A6A6A6" w:themeColor="background1" w:themeShade="A6"/>
          </w:rPr>
          <w:br/>
        </w:r>
      </w:ins>
      <w:r w:rsidR="00546E09" w:rsidRPr="0034017D">
        <w:rPr>
          <w:noProof/>
          <w:color w:val="A6A6A6" w:themeColor="background1" w:themeShade="A6"/>
        </w:rPr>
        <w:drawing>
          <wp:inline distT="0" distB="0" distL="0" distR="0" wp14:anchorId="1EECD862" wp14:editId="1362E1EB">
            <wp:extent cx="4010953" cy="1659467"/>
            <wp:effectExtent l="0" t="0" r="254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94" cy="165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80" w:author="Bill Davis" w:date="2015-02-04T09:24:00Z">
        <w:r w:rsidR="00546E09">
          <w:rPr>
            <w:color w:val="A6A6A6" w:themeColor="background1" w:themeShade="A6"/>
          </w:rPr>
          <w:br/>
        </w:r>
      </w:ins>
    </w:p>
    <w:p w14:paraId="7E263860" w14:textId="77777777" w:rsidR="0034017D" w:rsidRPr="0034017D" w:rsidRDefault="0034017D" w:rsidP="0034017D">
      <w:pPr>
        <w:rPr>
          <w:ins w:id="81" w:author="Bill Davis" w:date="2015-02-06T16:36:00Z"/>
          <w:color w:val="A6A6A6" w:themeColor="background1" w:themeShade="A6"/>
        </w:rPr>
      </w:pPr>
    </w:p>
    <w:p w14:paraId="0F064232" w14:textId="7A1C9A6B" w:rsidR="0034017D" w:rsidRDefault="00005737" w:rsidP="00A11374">
      <w:pPr>
        <w:pStyle w:val="ListParagraph"/>
        <w:numPr>
          <w:ilvl w:val="0"/>
          <w:numId w:val="6"/>
        </w:numPr>
        <w:rPr>
          <w:ins w:id="82" w:author="Bill Davis" w:date="2015-02-06T16:37:00Z"/>
          <w:color w:val="A6A6A6" w:themeColor="background1" w:themeShade="A6"/>
        </w:rPr>
      </w:pPr>
      <w:ins w:id="83" w:author="Bill Davis" w:date="2015-02-06T16:37:00Z">
        <w:r>
          <w:rPr>
            <w:color w:val="A6A6A6" w:themeColor="background1" w:themeShade="A6"/>
          </w:rPr>
          <w:t>Re-enroll</w:t>
        </w:r>
      </w:ins>
    </w:p>
    <w:p w14:paraId="365CE725" w14:textId="77777777" w:rsidR="00005737" w:rsidRPr="008575CB" w:rsidRDefault="00005737" w:rsidP="008575CB">
      <w:pPr>
        <w:rPr>
          <w:ins w:id="84" w:author="Bill Davis" w:date="2015-02-06T16:37:00Z"/>
          <w:color w:val="A6A6A6" w:themeColor="background1" w:themeShade="A6"/>
        </w:rPr>
      </w:pPr>
    </w:p>
    <w:p w14:paraId="71663C1A" w14:textId="38CC4D15" w:rsidR="00005737" w:rsidRDefault="00005737" w:rsidP="008575CB">
      <w:pPr>
        <w:pStyle w:val="ListParagraph"/>
        <w:numPr>
          <w:ilvl w:val="1"/>
          <w:numId w:val="6"/>
        </w:numPr>
        <w:rPr>
          <w:ins w:id="85" w:author="Bill Davis" w:date="2015-02-06T16:50:00Z"/>
          <w:color w:val="A6A6A6" w:themeColor="background1" w:themeShade="A6"/>
        </w:rPr>
      </w:pPr>
      <w:ins w:id="86" w:author="Bill Davis" w:date="2015-02-06T16:43:00Z">
        <w:r>
          <w:rPr>
            <w:color w:val="A6A6A6" w:themeColor="background1" w:themeShade="A6"/>
          </w:rPr>
          <w:t xml:space="preserve">Change </w:t>
        </w:r>
      </w:ins>
      <w:ins w:id="87" w:author="Bill Davis" w:date="2015-02-06T16:47:00Z">
        <w:r w:rsidR="008575CB">
          <w:rPr>
            <w:color w:val="A6A6A6" w:themeColor="background1" w:themeShade="A6"/>
          </w:rPr>
          <w:t>“Re-enroll” label to “Add-on</w:t>
        </w:r>
      </w:ins>
      <w:ins w:id="88" w:author="Bill Davis" w:date="2015-02-06T16:48:00Z">
        <w:r w:rsidR="008575CB">
          <w:rPr>
            <w:color w:val="A6A6A6" w:themeColor="background1" w:themeShade="A6"/>
          </w:rPr>
          <w:t>”</w:t>
        </w:r>
      </w:ins>
    </w:p>
    <w:p w14:paraId="64AE5AF2" w14:textId="77777777" w:rsidR="00D842D4" w:rsidRDefault="008575CB" w:rsidP="008575CB">
      <w:pPr>
        <w:pStyle w:val="ListParagraph"/>
        <w:numPr>
          <w:ilvl w:val="1"/>
          <w:numId w:val="6"/>
        </w:numPr>
        <w:rPr>
          <w:ins w:id="89" w:author="Bill Davis" w:date="2015-02-06T17:07:00Z"/>
          <w:color w:val="A6A6A6" w:themeColor="background1" w:themeShade="A6"/>
        </w:rPr>
      </w:pPr>
      <w:proofErr w:type="gramStart"/>
      <w:ins w:id="90" w:author="Bill Davis" w:date="2015-02-06T16:48:00Z">
        <w:r>
          <w:rPr>
            <w:color w:val="A6A6A6" w:themeColor="background1" w:themeShade="A6"/>
          </w:rPr>
          <w:t xml:space="preserve">When re-enrolling, can </w:t>
        </w:r>
      </w:ins>
      <w:ins w:id="91" w:author="Bill Davis" w:date="2015-02-06T16:54:00Z">
        <w:r>
          <w:rPr>
            <w:color w:val="A6A6A6" w:themeColor="background1" w:themeShade="A6"/>
          </w:rPr>
          <w:t xml:space="preserve">we </w:t>
        </w:r>
      </w:ins>
      <w:ins w:id="92" w:author="Bill Davis" w:date="2015-02-06T16:56:00Z">
        <w:r>
          <w:rPr>
            <w:color w:val="A6A6A6" w:themeColor="background1" w:themeShade="A6"/>
          </w:rPr>
          <w:t>display an error message if an applicant requests a benefit larger than the</w:t>
        </w:r>
      </w:ins>
      <w:ins w:id="93" w:author="Bill Davis" w:date="2015-02-06T16:57:00Z">
        <w:r w:rsidR="002E3846">
          <w:rPr>
            <w:color w:val="A6A6A6" w:themeColor="background1" w:themeShade="A6"/>
          </w:rPr>
          <w:t xml:space="preserve"> reminder given total earlier enrollments?</w:t>
        </w:r>
        <w:proofErr w:type="gramEnd"/>
        <w:r w:rsidR="002E3846">
          <w:rPr>
            <w:color w:val="A6A6A6" w:themeColor="background1" w:themeShade="A6"/>
          </w:rPr>
          <w:t xml:space="preserve">  E.g., Joe applied for $100K </w:t>
        </w:r>
        <w:proofErr w:type="spellStart"/>
        <w:r w:rsidR="002E3846">
          <w:rPr>
            <w:color w:val="A6A6A6" w:themeColor="background1" w:themeShade="A6"/>
          </w:rPr>
          <w:t>FPP</w:t>
        </w:r>
      </w:ins>
      <w:proofErr w:type="spellEnd"/>
      <w:ins w:id="94" w:author="Bill Davis" w:date="2015-02-06T17:01:00Z">
        <w:r w:rsidR="002E3846">
          <w:rPr>
            <w:color w:val="A6A6A6" w:themeColor="background1" w:themeShade="A6"/>
          </w:rPr>
          <w:t xml:space="preserve"> and $75K spouse</w:t>
        </w:r>
      </w:ins>
      <w:ins w:id="95" w:author="Bill Davis" w:date="2015-02-06T16:58:00Z">
        <w:r w:rsidR="002E3846">
          <w:rPr>
            <w:color w:val="A6A6A6" w:themeColor="background1" w:themeShade="A6"/>
          </w:rPr>
          <w:t xml:space="preserve">, and today re-enrolls for $75K </w:t>
        </w:r>
        <w:proofErr w:type="spellStart"/>
        <w:r w:rsidR="002E3846">
          <w:rPr>
            <w:color w:val="A6A6A6" w:themeColor="background1" w:themeShade="A6"/>
          </w:rPr>
          <w:t>FPP</w:t>
        </w:r>
      </w:ins>
      <w:proofErr w:type="spellEnd"/>
      <w:ins w:id="96" w:author="Bill Davis" w:date="2015-02-06T17:01:00Z">
        <w:r w:rsidR="002E3846">
          <w:rPr>
            <w:color w:val="A6A6A6" w:themeColor="background1" w:themeShade="A6"/>
          </w:rPr>
          <w:t xml:space="preserve"> for himself and $125</w:t>
        </w:r>
      </w:ins>
      <w:ins w:id="97" w:author="Bill Davis" w:date="2015-02-06T17:03:00Z">
        <w:r w:rsidR="002E3846">
          <w:rPr>
            <w:color w:val="A6A6A6" w:themeColor="background1" w:themeShade="A6"/>
          </w:rPr>
          <w:t>K</w:t>
        </w:r>
      </w:ins>
      <w:ins w:id="98" w:author="Bill Davis" w:date="2015-02-06T17:01:00Z">
        <w:r w:rsidR="002E3846">
          <w:rPr>
            <w:color w:val="A6A6A6" w:themeColor="background1" w:themeShade="A6"/>
          </w:rPr>
          <w:t xml:space="preserve"> for spouse</w:t>
        </w:r>
      </w:ins>
      <w:ins w:id="99" w:author="Bill Davis" w:date="2015-02-06T16:58:00Z">
        <w:r w:rsidR="002E3846">
          <w:rPr>
            <w:color w:val="A6A6A6" w:themeColor="background1" w:themeShade="A6"/>
          </w:rPr>
          <w:t>; want a dialog to alert</w:t>
        </w:r>
      </w:ins>
      <w:ins w:id="100" w:author="Bill Davis" w:date="2015-02-06T17:01:00Z">
        <w:r w:rsidR="002E3846">
          <w:rPr>
            <w:color w:val="A6A6A6" w:themeColor="background1" w:themeShade="A6"/>
          </w:rPr>
          <w:t>:</w:t>
        </w:r>
      </w:ins>
      <w:ins w:id="101" w:author="Bill Davis" w:date="2015-02-06T16:59:00Z">
        <w:r w:rsidR="002E3846">
          <w:rPr>
            <w:color w:val="A6A6A6" w:themeColor="background1" w:themeShade="A6"/>
          </w:rPr>
          <w:br/>
          <w:t xml:space="preserve">“Given a previous application this enrollment period of $100,000 coverage, Joe </w:t>
        </w:r>
      </w:ins>
      <w:ins w:id="102" w:author="Bill Davis" w:date="2015-02-06T17:00:00Z">
        <w:r w:rsidR="002E3846">
          <w:rPr>
            <w:color w:val="A6A6A6" w:themeColor="background1" w:themeShade="A6"/>
          </w:rPr>
          <w:t>can apply for a maximum of $50,000 additional coverage</w:t>
        </w:r>
      </w:ins>
      <w:ins w:id="103" w:author="Bill Davis" w:date="2015-02-06T17:01:00Z">
        <w:r w:rsidR="002E3846">
          <w:rPr>
            <w:color w:val="A6A6A6" w:themeColor="background1" w:themeShade="A6"/>
          </w:rPr>
          <w:t>.</w:t>
        </w:r>
      </w:ins>
      <w:ins w:id="104" w:author="Bill Davis" w:date="2015-02-06T17:03:00Z">
        <w:r w:rsidR="002E3846">
          <w:rPr>
            <w:color w:val="A6A6A6" w:themeColor="background1" w:themeShade="A6"/>
          </w:rPr>
          <w:br/>
          <w:t>Given a previous application this enrollment period of $75,000 coverage, Mary can apply for a maximum of $75,000 additional coverage.</w:t>
        </w:r>
      </w:ins>
      <w:ins w:id="105" w:author="Bill Davis" w:date="2015-02-06T17:04:00Z">
        <w:r w:rsidR="002E3846">
          <w:rPr>
            <w:color w:val="A6A6A6" w:themeColor="background1" w:themeShade="A6"/>
          </w:rPr>
          <w:t>”</w:t>
        </w:r>
        <w:r w:rsidR="002E3846">
          <w:rPr>
            <w:color w:val="A6A6A6" w:themeColor="background1" w:themeShade="A6"/>
          </w:rPr>
          <w:br/>
        </w:r>
        <w:r w:rsidR="002E3846">
          <w:rPr>
            <w:color w:val="A6A6A6" w:themeColor="background1" w:themeShade="A6"/>
          </w:rPr>
          <w:br/>
          <w:t xml:space="preserve">I.e., we won’t bother trying to auto-adjust, etc., but we do want to add to the error check on the “next” button to confirm coverage limits, with error message </w:t>
        </w:r>
      </w:ins>
      <w:ins w:id="106" w:author="Bill Davis" w:date="2015-02-06T17:05:00Z">
        <w:r w:rsidR="002E3846">
          <w:rPr>
            <w:color w:val="A6A6A6" w:themeColor="background1" w:themeShade="A6"/>
          </w:rPr>
          <w:br/>
          <w:t>“</w:t>
        </w:r>
      </w:ins>
      <w:ins w:id="107" w:author="Bill Davis" w:date="2015-02-06T17:07:00Z">
        <w:r w:rsidR="00D842D4">
          <w:rPr>
            <w:color w:val="A6A6A6" w:themeColor="background1" w:themeShade="A6"/>
          </w:rPr>
          <w:t>C</w:t>
        </w:r>
      </w:ins>
      <w:ins w:id="108" w:author="Bill Davis" w:date="2015-02-06T17:05:00Z">
        <w:r w:rsidR="002E3846">
          <w:rPr>
            <w:color w:val="A6A6A6" w:themeColor="background1" w:themeShade="A6"/>
          </w:rPr>
          <w:t xml:space="preserve">overage requested exceeds allowable limit </w:t>
        </w:r>
      </w:ins>
      <w:ins w:id="109" w:author="Bill Davis" w:date="2015-02-06T17:06:00Z">
        <w:r w:rsidR="002E3846">
          <w:rPr>
            <w:color w:val="A6A6A6" w:themeColor="background1" w:themeShade="A6"/>
          </w:rPr>
          <w:t>across</w:t>
        </w:r>
      </w:ins>
      <w:ins w:id="110" w:author="Bill Davis" w:date="2015-02-06T17:05:00Z">
        <w:r w:rsidR="002E3846">
          <w:rPr>
            <w:color w:val="A6A6A6" w:themeColor="background1" w:themeShade="A6"/>
          </w:rPr>
          <w:t xml:space="preserve"> all applications</w:t>
        </w:r>
      </w:ins>
      <w:ins w:id="111" w:author="Bill Davis" w:date="2015-02-06T17:06:00Z">
        <w:r w:rsidR="002E3846">
          <w:rPr>
            <w:color w:val="A6A6A6" w:themeColor="background1" w:themeShade="A6"/>
          </w:rPr>
          <w:t xml:space="preserve">, </w:t>
        </w:r>
      </w:ins>
      <w:ins w:id="112" w:author="Bill Davis" w:date="2015-02-06T17:07:00Z">
        <w:r w:rsidR="002E3846">
          <w:rPr>
            <w:color w:val="A6A6A6" w:themeColor="background1" w:themeShade="A6"/>
          </w:rPr>
          <w:t xml:space="preserve">you must </w:t>
        </w:r>
      </w:ins>
      <w:ins w:id="113" w:author="Bill Davis" w:date="2015-02-06T17:06:00Z">
        <w:r w:rsidR="002E3846">
          <w:rPr>
            <w:color w:val="A6A6A6" w:themeColor="background1" w:themeShade="A6"/>
          </w:rPr>
          <w:t>adjust before advancing</w:t>
        </w:r>
      </w:ins>
      <w:ins w:id="114" w:author="Bill Davis" w:date="2015-02-06T17:07:00Z">
        <w:r w:rsidR="00D842D4">
          <w:rPr>
            <w:color w:val="A6A6A6" w:themeColor="background1" w:themeShade="A6"/>
          </w:rPr>
          <w:t>.</w:t>
        </w:r>
      </w:ins>
      <w:ins w:id="115" w:author="Bill Davis" w:date="2015-02-06T17:06:00Z">
        <w:r w:rsidR="002E3846">
          <w:rPr>
            <w:color w:val="A6A6A6" w:themeColor="background1" w:themeShade="A6"/>
          </w:rPr>
          <w:t>”</w:t>
        </w:r>
      </w:ins>
    </w:p>
    <w:p w14:paraId="10B5EF7B" w14:textId="2B2FF26C" w:rsidR="008575CB" w:rsidRPr="00A11374" w:rsidRDefault="00D842D4" w:rsidP="008575CB">
      <w:pPr>
        <w:pStyle w:val="ListParagraph"/>
        <w:numPr>
          <w:ilvl w:val="1"/>
          <w:numId w:val="6"/>
        </w:numPr>
        <w:rPr>
          <w:color w:val="A6A6A6" w:themeColor="background1" w:themeShade="A6"/>
        </w:rPr>
      </w:pPr>
      <w:ins w:id="116" w:author="Bill Davis" w:date="2015-02-06T17:07:00Z">
        <w:r>
          <w:rPr>
            <w:color w:val="A6A6A6" w:themeColor="background1" w:themeShade="A6"/>
          </w:rPr>
          <w:t>If this is a re-enroll, then we need to omit the “I decline”</w:t>
        </w:r>
      </w:ins>
      <w:ins w:id="117" w:author="Bill Davis" w:date="2015-02-06T17:08:00Z">
        <w:r>
          <w:rPr>
            <w:color w:val="A6A6A6" w:themeColor="background1" w:themeShade="A6"/>
          </w:rPr>
          <w:t xml:space="preserve"> option</w:t>
        </w:r>
        <w:r>
          <w:rPr>
            <w:color w:val="A6A6A6" w:themeColor="background1" w:themeShade="A6"/>
          </w:rPr>
          <w:br/>
          <w:t>(i.e., there can be no “decline” record after a submitted/signed enrollment record)</w:t>
        </w:r>
      </w:ins>
      <w:bookmarkStart w:id="118" w:name="_GoBack"/>
      <w:bookmarkEnd w:id="118"/>
      <w:ins w:id="119" w:author="Bill Davis" w:date="2015-02-06T17:02:00Z">
        <w:r w:rsidR="002E3846">
          <w:rPr>
            <w:color w:val="A6A6A6" w:themeColor="background1" w:themeShade="A6"/>
          </w:rPr>
          <w:br/>
        </w:r>
      </w:ins>
    </w:p>
    <w:p w14:paraId="0B527F99" w14:textId="77777777" w:rsidR="00F10A6D" w:rsidRPr="00C574ED" w:rsidRDefault="00F10A6D" w:rsidP="00755992">
      <w:pPr>
        <w:pBdr>
          <w:bottom w:val="single" w:sz="4" w:space="1" w:color="auto"/>
        </w:pBdr>
        <w:rPr>
          <w:color w:val="A6A6A6" w:themeColor="background1" w:themeShade="A6"/>
        </w:rPr>
      </w:pPr>
    </w:p>
    <w:p w14:paraId="2575342A" w14:textId="77777777" w:rsidR="00F10A6D" w:rsidRPr="00C574ED" w:rsidRDefault="00F10A6D" w:rsidP="00755992">
      <w:pPr>
        <w:pBdr>
          <w:bottom w:val="single" w:sz="4" w:space="1" w:color="auto"/>
        </w:pBdr>
        <w:rPr>
          <w:color w:val="A6A6A6" w:themeColor="background1" w:themeShade="A6"/>
        </w:rPr>
      </w:pPr>
    </w:p>
    <w:p w14:paraId="1C5EE4AF" w14:textId="77777777" w:rsidR="00F10A6D" w:rsidRPr="00C574ED" w:rsidRDefault="00F10A6D" w:rsidP="00755992">
      <w:pPr>
        <w:pBdr>
          <w:bottom w:val="single" w:sz="4" w:space="1" w:color="auto"/>
        </w:pBdr>
        <w:rPr>
          <w:color w:val="A6A6A6" w:themeColor="background1" w:themeShade="A6"/>
        </w:rPr>
      </w:pPr>
    </w:p>
    <w:p w14:paraId="1FE730FC" w14:textId="4F85ED11" w:rsidR="00F10A6D" w:rsidRPr="00C574ED" w:rsidRDefault="00755992" w:rsidP="00755992">
      <w:pPr>
        <w:pBdr>
          <w:bottom w:val="single" w:sz="4" w:space="1" w:color="auto"/>
        </w:pBd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Enrollment </w:t>
      </w:r>
      <w:r w:rsidR="00F10A6D" w:rsidRPr="00C574ED">
        <w:rPr>
          <w:color w:val="A6A6A6" w:themeColor="background1" w:themeShade="A6"/>
        </w:rPr>
        <w:t>in general</w:t>
      </w:r>
    </w:p>
    <w:p w14:paraId="08012053" w14:textId="7A838B44" w:rsidR="00F10A6D" w:rsidRPr="00C574ED" w:rsidRDefault="00F10A6D" w:rsidP="00F10A6D">
      <w:pPr>
        <w:pStyle w:val="ListParagraph"/>
        <w:numPr>
          <w:ilvl w:val="0"/>
          <w:numId w:val="8"/>
        </w:numPr>
        <w:rPr>
          <w:color w:val="A6A6A6" w:themeColor="background1" w:themeShade="A6"/>
        </w:rPr>
      </w:pPr>
      <w:proofErr w:type="spellStart"/>
      <w:r w:rsidRPr="00C574ED">
        <w:rPr>
          <w:color w:val="A6A6A6" w:themeColor="background1" w:themeShade="A6"/>
        </w:rPr>
        <w:t>SOH</w:t>
      </w:r>
      <w:proofErr w:type="spellEnd"/>
      <w:r w:rsidRPr="00C574ED">
        <w:rPr>
          <w:color w:val="A6A6A6" w:themeColor="background1" w:themeShade="A6"/>
        </w:rPr>
        <w:t xml:space="preserve"> / step 2</w:t>
      </w:r>
    </w:p>
    <w:p w14:paraId="7F77D49A" w14:textId="60725923" w:rsidR="00F10A6D" w:rsidRDefault="00F10A6D" w:rsidP="00F10A6D">
      <w:pPr>
        <w:pStyle w:val="ListParagraph"/>
        <w:numPr>
          <w:ilvl w:val="1"/>
          <w:numId w:val="8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(</w:t>
      </w:r>
      <w:proofErr w:type="gramStart"/>
      <w:r w:rsidRPr="00C574ED">
        <w:rPr>
          <w:color w:val="A6A6A6" w:themeColor="background1" w:themeShade="A6"/>
        </w:rPr>
        <w:t>push</w:t>
      </w:r>
      <w:proofErr w:type="gramEnd"/>
      <w:r w:rsidRPr="00C574ED">
        <w:rPr>
          <w:color w:val="A6A6A6" w:themeColor="background1" w:themeShade="A6"/>
        </w:rPr>
        <w:t xml:space="preserve"> to 2.5 if not simple) when generally rejecting a “Yes” </w:t>
      </w:r>
      <w:proofErr w:type="spellStart"/>
      <w:r w:rsidRPr="00C574ED">
        <w:rPr>
          <w:color w:val="A6A6A6" w:themeColor="background1" w:themeShade="A6"/>
        </w:rPr>
        <w:t>SOH</w:t>
      </w:r>
      <w:proofErr w:type="spellEnd"/>
      <w:r w:rsidRPr="00C574ED">
        <w:rPr>
          <w:color w:val="A6A6A6" w:themeColor="background1" w:themeShade="A6"/>
        </w:rPr>
        <w:t xml:space="preserve"> question which results in a popup of “…disqualifies … proceed after removing that individual…”, can we also offer the same red &amp; grey buttons as with GI, “Remove this applicant” and “Ignore and continue”</w:t>
      </w:r>
      <w:r w:rsidRPr="00C574ED">
        <w:rPr>
          <w:color w:val="A6A6A6" w:themeColor="background1" w:themeShade="A6"/>
        </w:rPr>
        <w:tab/>
      </w:r>
      <w:r w:rsidR="003516C5" w:rsidRPr="00C574ED">
        <w:rPr>
          <w:color w:val="A6A6A6" w:themeColor="background1" w:themeShade="A6"/>
        </w:rPr>
        <w:br/>
        <w:t>(caveat:  if that’s the last applicant and you remove in Step 2, then have to return to step one with the state of “Declined” and “no benefits” selected)</w:t>
      </w:r>
    </w:p>
    <w:p w14:paraId="27DC150C" w14:textId="77777777" w:rsidR="00C574ED" w:rsidRDefault="00C574ED" w:rsidP="00C574ED">
      <w:pPr>
        <w:pStyle w:val="ListParagraph"/>
        <w:ind w:left="1440"/>
        <w:rPr>
          <w:color w:val="A6A6A6" w:themeColor="background1" w:themeShade="A6"/>
        </w:rPr>
      </w:pPr>
    </w:p>
    <w:p w14:paraId="1043484F" w14:textId="7AAE962B" w:rsidR="00C574ED" w:rsidRDefault="00C574ED" w:rsidP="00C574ED">
      <w:pPr>
        <w:pStyle w:val="ListParagraph"/>
        <w:numPr>
          <w:ilvl w:val="0"/>
          <w:numId w:val="8"/>
        </w:numPr>
        <w:rPr>
          <w:ins w:id="120" w:author="Bill Davis" w:date="2015-02-04T17:10:00Z"/>
        </w:rPr>
      </w:pPr>
      <w:ins w:id="121" w:author="Bill Davis" w:date="2015-02-04T09:09:00Z">
        <w:r w:rsidRPr="00C574ED">
          <w:t>Step1:  when adding a spouse or children, default the last name to be same as EE last name.</w:t>
        </w:r>
      </w:ins>
      <w:ins w:id="122" w:author="Bill Davis" w:date="2015-02-04T17:10:00Z">
        <w:r w:rsidR="0081304C">
          <w:br/>
        </w:r>
      </w:ins>
    </w:p>
    <w:p w14:paraId="35618EC3" w14:textId="5FA8CBA3" w:rsidR="0081304C" w:rsidRPr="00C574ED" w:rsidRDefault="0081304C" w:rsidP="00C574ED">
      <w:pPr>
        <w:pStyle w:val="ListParagraph"/>
        <w:numPr>
          <w:ilvl w:val="0"/>
          <w:numId w:val="8"/>
        </w:numPr>
        <w:rPr>
          <w:ins w:id="123" w:author="Bill Davis" w:date="2015-02-04T09:09:00Z"/>
        </w:rPr>
      </w:pPr>
      <w:ins w:id="124" w:author="Bill Davis" w:date="2015-02-04T17:10:00Z">
        <w:r>
          <w:t xml:space="preserve">This isn’t “enrollment”, but didn’t know where else to </w:t>
        </w:r>
      </w:ins>
      <w:ins w:id="125" w:author="Bill Davis" w:date="2015-02-04T17:11:00Z">
        <w:r w:rsidR="00A04CDD">
          <w:t>document</w:t>
        </w:r>
      </w:ins>
      <w:ins w:id="126" w:author="Bill Davis" w:date="2015-02-04T17:10:00Z">
        <w:r>
          <w:t xml:space="preserve"> it…</w:t>
        </w:r>
        <w:r>
          <w:br/>
          <w:t>We should adjust the copyright date in the footer to 2015.</w:t>
        </w:r>
      </w:ins>
    </w:p>
    <w:p w14:paraId="6F3A7985" w14:textId="77777777" w:rsidR="00162D4E" w:rsidRPr="00C574ED" w:rsidRDefault="00162D4E" w:rsidP="00162D4E">
      <w:pPr>
        <w:pBdr>
          <w:bottom w:val="single" w:sz="4" w:space="1" w:color="auto"/>
        </w:pBdr>
        <w:rPr>
          <w:color w:val="008000"/>
        </w:rPr>
      </w:pPr>
    </w:p>
    <w:p w14:paraId="3154E551" w14:textId="77777777" w:rsidR="00162D4E" w:rsidRPr="00C574ED" w:rsidRDefault="00162D4E" w:rsidP="00162D4E">
      <w:pPr>
        <w:pBdr>
          <w:bottom w:val="single" w:sz="4" w:space="1" w:color="auto"/>
        </w:pBdr>
        <w:rPr>
          <w:color w:val="A6A6A6" w:themeColor="background1" w:themeShade="A6"/>
        </w:rPr>
      </w:pPr>
    </w:p>
    <w:p w14:paraId="20EE33F6" w14:textId="707DB8BB" w:rsidR="00162D4E" w:rsidRPr="00C574ED" w:rsidRDefault="00162D4E" w:rsidP="00162D4E">
      <w:pPr>
        <w:pBdr>
          <w:bottom w:val="single" w:sz="4" w:space="1" w:color="auto"/>
        </w:pBd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Group CI enrollment</w:t>
      </w:r>
    </w:p>
    <w:p w14:paraId="6D4C2E8B" w14:textId="1D3467EE" w:rsidR="00162D4E" w:rsidRPr="00C574ED" w:rsidRDefault="00587123" w:rsidP="00162D4E"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BUG:  Step1: </w:t>
      </w:r>
      <w:r w:rsidR="00162D4E" w:rsidRPr="00C574ED">
        <w:rPr>
          <w:color w:val="A6A6A6" w:themeColor="background1" w:themeShade="A6"/>
        </w:rPr>
        <w:t xml:space="preserve">Height/Weight </w:t>
      </w:r>
      <w:r w:rsidRPr="00C574ED">
        <w:rPr>
          <w:color w:val="A6A6A6" w:themeColor="background1" w:themeShade="A6"/>
        </w:rPr>
        <w:t xml:space="preserve">highlighting inconsistently; let’s not </w:t>
      </w:r>
      <w:r w:rsidR="00162D4E" w:rsidRPr="00C574ED">
        <w:rPr>
          <w:color w:val="A6A6A6" w:themeColor="background1" w:themeShade="A6"/>
        </w:rPr>
        <w:t>single out any one item, but merely highlight both in tandem (</w:t>
      </w:r>
      <w:r w:rsidRPr="00C574ED">
        <w:rPr>
          <w:color w:val="A6A6A6" w:themeColor="background1" w:themeShade="A6"/>
        </w:rPr>
        <w:t xml:space="preserve">regardless whether </w:t>
      </w:r>
      <w:r w:rsidR="00162D4E" w:rsidRPr="00C574ED">
        <w:rPr>
          <w:color w:val="A6A6A6" w:themeColor="background1" w:themeShade="A6"/>
        </w:rPr>
        <w:t xml:space="preserve">only one value falls outside </w:t>
      </w:r>
      <w:r w:rsidRPr="00C574ED">
        <w:rPr>
          <w:color w:val="A6A6A6" w:themeColor="background1" w:themeShade="A6"/>
        </w:rPr>
        <w:t xml:space="preserve">a </w:t>
      </w:r>
      <w:r w:rsidR="00162D4E" w:rsidRPr="00C574ED">
        <w:rPr>
          <w:color w:val="A6A6A6" w:themeColor="background1" w:themeShade="A6"/>
        </w:rPr>
        <w:t>range), so not this:</w:t>
      </w:r>
      <w:r w:rsidR="00162D4E" w:rsidRPr="00C574ED">
        <w:rPr>
          <w:color w:val="A6A6A6" w:themeColor="background1" w:themeShade="A6"/>
        </w:rPr>
        <w:br/>
      </w:r>
      <w:r w:rsidR="00162D4E" w:rsidRPr="00C574ED">
        <w:rPr>
          <w:noProof/>
          <w:color w:val="A6A6A6" w:themeColor="background1" w:themeShade="A6"/>
        </w:rPr>
        <w:drawing>
          <wp:inline distT="0" distB="0" distL="0" distR="0" wp14:anchorId="0B7E6998" wp14:editId="6C7DB5E6">
            <wp:extent cx="5054600" cy="9843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61" cy="9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D4E" w:rsidRPr="00C574ED">
        <w:rPr>
          <w:color w:val="A6A6A6" w:themeColor="background1" w:themeShade="A6"/>
        </w:rPr>
        <w:t>but more like this:</w:t>
      </w:r>
      <w:r w:rsidR="00162D4E" w:rsidRPr="00C574ED">
        <w:rPr>
          <w:color w:val="A6A6A6" w:themeColor="background1" w:themeShade="A6"/>
        </w:rPr>
        <w:br/>
      </w:r>
      <w:r w:rsidR="00162D4E" w:rsidRPr="00C574ED">
        <w:rPr>
          <w:noProof/>
          <w:color w:val="A6A6A6" w:themeColor="background1" w:themeShade="A6"/>
        </w:rPr>
        <w:drawing>
          <wp:inline distT="0" distB="0" distL="0" distR="0" wp14:anchorId="11187B62" wp14:editId="3535A9FF">
            <wp:extent cx="5201838" cy="10668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36" cy="106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D4E" w:rsidRPr="00C574ED">
        <w:rPr>
          <w:color w:val="A6A6A6" w:themeColor="background1" w:themeShade="A6"/>
        </w:rPr>
        <w:t xml:space="preserve">although perhaps just a single error message under “height”, but all fields (feet, inches and </w:t>
      </w:r>
      <w:proofErr w:type="spellStart"/>
      <w:r w:rsidR="00162D4E" w:rsidRPr="00C574ED">
        <w:rPr>
          <w:color w:val="A6A6A6" w:themeColor="background1" w:themeShade="A6"/>
        </w:rPr>
        <w:t>lbs</w:t>
      </w:r>
      <w:proofErr w:type="spellEnd"/>
      <w:r w:rsidR="00162D4E" w:rsidRPr="00C574ED">
        <w:rPr>
          <w:color w:val="A6A6A6" w:themeColor="background1" w:themeShade="A6"/>
        </w:rPr>
        <w:t xml:space="preserve">) display as ‘error’ (so, pragmatically, error message for ‘height’ stays same and </w:t>
      </w:r>
      <w:r w:rsidR="00E40F68" w:rsidRPr="00C574ED">
        <w:rPr>
          <w:color w:val="A6A6A6" w:themeColor="background1" w:themeShade="A6"/>
        </w:rPr>
        <w:t>error message for weight exists but just a blank?)</w:t>
      </w:r>
      <w:r w:rsidR="00162D4E" w:rsidRPr="00C574ED">
        <w:rPr>
          <w:color w:val="A6A6A6" w:themeColor="background1" w:themeShade="A6"/>
        </w:rPr>
        <w:br/>
      </w:r>
      <w:r w:rsidR="00162D4E" w:rsidRPr="00C574ED">
        <w:rPr>
          <w:color w:val="A6A6A6" w:themeColor="background1" w:themeShade="A6"/>
        </w:rPr>
        <w:br/>
      </w:r>
    </w:p>
    <w:p w14:paraId="4D1D11A3" w14:textId="04884ACA" w:rsidR="00162D4E" w:rsidRPr="00C574ED" w:rsidRDefault="00587123" w:rsidP="00162D4E"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 xml:space="preserve">BUG:  Step1: if I enter an out of range </w:t>
      </w:r>
      <w:r w:rsidRPr="00C574ED">
        <w:rPr>
          <w:i/>
          <w:color w:val="A6A6A6" w:themeColor="background1" w:themeShade="A6"/>
        </w:rPr>
        <w:t>weight</w:t>
      </w:r>
      <w:r w:rsidRPr="00C574ED">
        <w:rPr>
          <w:color w:val="A6A6A6" w:themeColor="background1" w:themeShade="A6"/>
        </w:rPr>
        <w:t xml:space="preserve">, and get an error message that removes the applicant from the </w:t>
      </w:r>
      <w:proofErr w:type="spellStart"/>
      <w:r w:rsidRPr="00C574ED">
        <w:rPr>
          <w:color w:val="A6A6A6" w:themeColor="background1" w:themeShade="A6"/>
        </w:rPr>
        <w:t>GBB</w:t>
      </w:r>
      <w:proofErr w:type="spellEnd"/>
      <w:r w:rsidRPr="00C574ED">
        <w:rPr>
          <w:color w:val="A6A6A6" w:themeColor="background1" w:themeShade="A6"/>
        </w:rPr>
        <w:t xml:space="preserve"> table, and then edit weight back in range the applicant row remains eliminated.  I can ‘force’ it back into the table by manipulating the height to get it to reset.</w:t>
      </w:r>
      <w:r w:rsidR="0096284D" w:rsidRPr="00C574ED">
        <w:rPr>
          <w:color w:val="A6A6A6" w:themeColor="background1" w:themeShade="A6"/>
        </w:rPr>
        <w:br/>
      </w:r>
    </w:p>
    <w:p w14:paraId="2E6BF352" w14:textId="2136ED70" w:rsidR="0096284D" w:rsidRPr="00C574ED" w:rsidRDefault="0096284D" w:rsidP="00162D4E"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 w:rsidRPr="00C574ED">
        <w:rPr>
          <w:color w:val="A6A6A6" w:themeColor="background1" w:themeShade="A6"/>
        </w:rPr>
        <w:t>TBD:  talk through “GI logic” on using Group CI as base product.</w:t>
      </w:r>
      <w:r w:rsidRPr="00C574ED">
        <w:rPr>
          <w:color w:val="A6A6A6" w:themeColor="background1" w:themeShade="A6"/>
        </w:rPr>
        <w:br/>
        <w:t>Remember:  when reducing or removing EE, then Spouse and CH can still get max levels (not limited by 50% rule)</w:t>
      </w:r>
      <w:r w:rsidRPr="00C574ED">
        <w:rPr>
          <w:color w:val="A6A6A6" w:themeColor="background1" w:themeShade="A6"/>
        </w:rPr>
        <w:br/>
      </w:r>
    </w:p>
    <w:p w14:paraId="57BCE41E" w14:textId="7736E548" w:rsidR="0096284D" w:rsidRPr="00C574ED" w:rsidRDefault="0096284D" w:rsidP="00B403F5">
      <w:pPr>
        <w:pStyle w:val="ListParagraph"/>
        <w:rPr>
          <w:color w:val="A6A6A6" w:themeColor="background1" w:themeShade="A6"/>
        </w:rPr>
      </w:pPr>
    </w:p>
    <w:sectPr w:rsidR="0096284D" w:rsidRPr="00C574ED" w:rsidSect="00725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E83"/>
    <w:multiLevelType w:val="hybridMultilevel"/>
    <w:tmpl w:val="5E100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445FB"/>
    <w:multiLevelType w:val="hybridMultilevel"/>
    <w:tmpl w:val="F8C8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866B0"/>
    <w:multiLevelType w:val="hybridMultilevel"/>
    <w:tmpl w:val="F8C8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34B4F"/>
    <w:multiLevelType w:val="multilevel"/>
    <w:tmpl w:val="5E1000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D0D1F"/>
    <w:multiLevelType w:val="multilevel"/>
    <w:tmpl w:val="E6502D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F27A8"/>
    <w:multiLevelType w:val="multilevel"/>
    <w:tmpl w:val="E9F62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264230"/>
    <w:multiLevelType w:val="hybridMultilevel"/>
    <w:tmpl w:val="E6502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C6CDC"/>
    <w:multiLevelType w:val="hybridMultilevel"/>
    <w:tmpl w:val="E9F6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476AE"/>
    <w:multiLevelType w:val="hybridMultilevel"/>
    <w:tmpl w:val="6CFEE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92"/>
    <w:rsid w:val="00005737"/>
    <w:rsid w:val="00082E48"/>
    <w:rsid w:val="00125B17"/>
    <w:rsid w:val="00162D4E"/>
    <w:rsid w:val="001910BC"/>
    <w:rsid w:val="001B35B5"/>
    <w:rsid w:val="001C1EE3"/>
    <w:rsid w:val="001F2AE6"/>
    <w:rsid w:val="002953C7"/>
    <w:rsid w:val="00297DFF"/>
    <w:rsid w:val="002E3846"/>
    <w:rsid w:val="003053A0"/>
    <w:rsid w:val="0034017D"/>
    <w:rsid w:val="003516C5"/>
    <w:rsid w:val="003673EA"/>
    <w:rsid w:val="00391A8A"/>
    <w:rsid w:val="003A7237"/>
    <w:rsid w:val="00414717"/>
    <w:rsid w:val="004D6CF4"/>
    <w:rsid w:val="004D7969"/>
    <w:rsid w:val="004F39E7"/>
    <w:rsid w:val="005129E0"/>
    <w:rsid w:val="00525CC9"/>
    <w:rsid w:val="00546E09"/>
    <w:rsid w:val="005827A3"/>
    <w:rsid w:val="00587123"/>
    <w:rsid w:val="005D425A"/>
    <w:rsid w:val="006408E5"/>
    <w:rsid w:val="0069199A"/>
    <w:rsid w:val="0071640B"/>
    <w:rsid w:val="00725AB1"/>
    <w:rsid w:val="007448B8"/>
    <w:rsid w:val="00755992"/>
    <w:rsid w:val="007C5BC4"/>
    <w:rsid w:val="007F661A"/>
    <w:rsid w:val="0081304C"/>
    <w:rsid w:val="00851EA5"/>
    <w:rsid w:val="008575CB"/>
    <w:rsid w:val="00893FE2"/>
    <w:rsid w:val="0092392F"/>
    <w:rsid w:val="0093601C"/>
    <w:rsid w:val="0096284D"/>
    <w:rsid w:val="00982E0A"/>
    <w:rsid w:val="009973FE"/>
    <w:rsid w:val="009B289B"/>
    <w:rsid w:val="009C394F"/>
    <w:rsid w:val="009D782F"/>
    <w:rsid w:val="00A04CDD"/>
    <w:rsid w:val="00A11374"/>
    <w:rsid w:val="00AC394A"/>
    <w:rsid w:val="00B10ACE"/>
    <w:rsid w:val="00B15C3D"/>
    <w:rsid w:val="00B220E0"/>
    <w:rsid w:val="00B403F5"/>
    <w:rsid w:val="00BC368F"/>
    <w:rsid w:val="00BF6850"/>
    <w:rsid w:val="00C262CD"/>
    <w:rsid w:val="00C4092D"/>
    <w:rsid w:val="00C574ED"/>
    <w:rsid w:val="00C92DFC"/>
    <w:rsid w:val="00CE7BCE"/>
    <w:rsid w:val="00D6117D"/>
    <w:rsid w:val="00D727EC"/>
    <w:rsid w:val="00D72DDC"/>
    <w:rsid w:val="00D842D4"/>
    <w:rsid w:val="00DF2267"/>
    <w:rsid w:val="00E02DC8"/>
    <w:rsid w:val="00E40F68"/>
    <w:rsid w:val="00E51C9F"/>
    <w:rsid w:val="00E625B8"/>
    <w:rsid w:val="00F10A6D"/>
    <w:rsid w:val="00F85FC1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120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9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92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113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F661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9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92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113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F6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1882</Words>
  <Characters>10729</Characters>
  <Application>Microsoft Macintosh Word</Application>
  <DocSecurity>0</DocSecurity>
  <Lines>89</Lines>
  <Paragraphs>25</Paragraphs>
  <ScaleCrop>false</ScaleCrop>
  <Company>Thumbprint Software LLC</Company>
  <LinksUpToDate>false</LinksUpToDate>
  <CharactersWithSpaces>12586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Davis</dc:creator>
  <cp:keywords/>
  <dc:description/>
  <cp:lastModifiedBy>Bill Davis</cp:lastModifiedBy>
  <cp:revision>2</cp:revision>
  <dcterms:created xsi:type="dcterms:W3CDTF">2015-02-06T22:10:00Z</dcterms:created>
  <dcterms:modified xsi:type="dcterms:W3CDTF">2015-02-06T22:10:00Z</dcterms:modified>
</cp:coreProperties>
</file>